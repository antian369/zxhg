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E1296">
      <w:pPr>
        <w:pStyle w:val="2"/>
        <w:pPrChange w:id="1" w:author="lianzt" w:date="2013-07-24T21:09:00Z">
          <w:pPr>
            <w:jc w:val="center"/>
          </w:pPr>
        </w:pPrChange>
      </w:pPr>
      <w:r w:rsidRPr="001E1296">
        <w:rPr>
          <w:rFonts w:hint="eastAsia"/>
        </w:rPr>
        <w:t>三违管理工作流程</w:t>
      </w:r>
    </w:p>
    <w:p w:rsidR="001E1296" w:rsidDel="00C303BA" w:rsidRDefault="001E1296" w:rsidP="00D544B9">
      <w:pPr>
        <w:rPr>
          <w:del w:id="2" w:author="lianzt" w:date="2013-07-24T21:09:00Z"/>
        </w:rPr>
      </w:pPr>
    </w:p>
    <w:p w:rsidR="000B444B" w:rsidRDefault="00DB558C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49" type="#_x0000_t66" style="position:absolute;left:0;text-align:left;margin-left:45.75pt;margin-top:165.45pt;width:26.6pt;height:13.5pt;z-index:251677696" fillcolor="#92cddc [1944]" strokecolor="#4bacc6 [3208]" strokeweight="1pt">
            <v:fill color2="#4bacc6 [3208]" focus="50%" type="gradient"/>
            <v:shadow on="t" type="perspective" color="#205867 [1608]" offset="1pt" offset2="-3pt"/>
          </v:shape>
        </w:pict>
      </w:r>
      <w:r>
        <w:rPr>
          <w:noProof/>
          <w:sz w:val="36"/>
          <w:szCs w:val="36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50" type="#_x0000_t110" style="position:absolute;left:0;text-align:left;margin-left:-55.5pt;margin-top:149.75pt;width:94.5pt;height:43.3pt;z-index:251678720" fillcolor="#4f81bd [3204]" strokecolor="#f2f2f2 [3041]" strokeweight="3pt">
            <v:shadow on="t" type="perspective" color="#243f60 [1604]" opacity=".5" offset="1pt" offset2="-1pt"/>
            <v:textbox style="mso-next-textbox:#_x0000_s1050">
              <w:txbxContent>
                <w:p w:rsidR="007F3BA6" w:rsidRPr="005E4F8D" w:rsidRDefault="007F3BA6" w:rsidP="007F3BA6">
                  <w:pPr>
                    <w:rPr>
                      <w:rFonts w:asciiTheme="minorEastAsia" w:eastAsiaTheme="minorEastAsia" w:hAnsiTheme="minorEastAsia"/>
                      <w:b/>
                      <w:color w:val="0D0D0D" w:themeColor="text1" w:themeTint="F2"/>
                      <w:sz w:val="18"/>
                      <w:szCs w:val="18"/>
                    </w:rPr>
                  </w:pPr>
                  <w:r w:rsidRPr="005E4F8D"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18"/>
                      <w:szCs w:val="18"/>
                    </w:rPr>
                    <w:t>三违</w:t>
                  </w:r>
                  <w:r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18"/>
                      <w:szCs w:val="18"/>
                    </w:rPr>
                    <w:t>通报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9" type="#_x0000_t109" style="position:absolute;left:0;text-align:left;margin-left:79.15pt;margin-top:279.65pt;width:61.1pt;height:28.9pt;z-index:251670528" fillcolor="#4bacc6 [3208]" strokecolor="#f2f2f2 [3041]" strokeweight="3pt">
            <v:shadow on="t" type="perspective" color="#205867 [1608]" opacity=".5" offset="1pt" offset2="-1pt"/>
            <v:textbox style="mso-next-textbox:#_x0000_s1039">
              <w:txbxContent>
                <w:p w:rsidR="00F00DDB" w:rsidRPr="005E4F8D" w:rsidRDefault="00F00DDB" w:rsidP="00F00DDB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5E4F8D">
                    <w:rPr>
                      <w:rFonts w:hint="eastAsia"/>
                      <w:b/>
                      <w:sz w:val="18"/>
                      <w:szCs w:val="18"/>
                    </w:rPr>
                    <w:t>三违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>确认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188.25pt;margin-top:129.9pt;width:255.75pt;height:84.9pt;z-index:25166643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35">
              <w:txbxContent>
                <w:p w:rsidR="009A651C" w:rsidRPr="009A651C" w:rsidRDefault="009A651C" w:rsidP="009A651C">
                  <w:pPr>
                    <w:rPr>
                      <w:sz w:val="18"/>
                      <w:szCs w:val="18"/>
                    </w:rPr>
                  </w:pPr>
                  <w:r w:rsidRPr="009A651C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1、</w:t>
                  </w:r>
                  <w:r w:rsidRPr="009A651C">
                    <w:rPr>
                      <w:rFonts w:hint="eastAsia"/>
                      <w:sz w:val="18"/>
                      <w:szCs w:val="18"/>
                    </w:rPr>
                    <w:t>核实分为：①</w:t>
                  </w:r>
                  <w:r w:rsidR="003D7021">
                    <w:rPr>
                      <w:rFonts w:hint="eastAsia"/>
                      <w:sz w:val="18"/>
                      <w:szCs w:val="18"/>
                    </w:rPr>
                    <w:t>公司三违</w:t>
                  </w:r>
                  <w:r w:rsidRPr="009A651C">
                    <w:rPr>
                      <w:rFonts w:hint="eastAsia"/>
                      <w:sz w:val="18"/>
                      <w:szCs w:val="18"/>
                    </w:rPr>
                    <w:t>核实，由安环部进行核实；②</w:t>
                  </w:r>
                  <w:r w:rsidR="003D7021">
                    <w:rPr>
                      <w:rFonts w:hint="eastAsia"/>
                      <w:sz w:val="18"/>
                      <w:szCs w:val="18"/>
                    </w:rPr>
                    <w:t>内部三违</w:t>
                  </w:r>
                  <w:r w:rsidRPr="009A651C">
                    <w:rPr>
                      <w:rFonts w:hint="eastAsia"/>
                      <w:sz w:val="18"/>
                      <w:szCs w:val="18"/>
                    </w:rPr>
                    <w:t>核实，由分厂内部进行核实</w:t>
                  </w:r>
                  <w:r w:rsidR="006C05B5">
                    <w:rPr>
                      <w:rFonts w:hint="eastAsia"/>
                      <w:sz w:val="18"/>
                      <w:szCs w:val="18"/>
                    </w:rPr>
                    <w:t>，核实后不需要确认</w:t>
                  </w:r>
                  <w:r w:rsidRPr="009A651C">
                    <w:rPr>
                      <w:rFonts w:hint="eastAsia"/>
                      <w:sz w:val="18"/>
                      <w:szCs w:val="18"/>
                    </w:rPr>
                    <w:t>。</w:t>
                  </w:r>
                </w:p>
                <w:p w:rsidR="00290CEF" w:rsidRPr="00662F36" w:rsidRDefault="009A651C" w:rsidP="00290CEF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9A651C">
                    <w:rPr>
                      <w:rFonts w:hint="eastAsia"/>
                      <w:sz w:val="18"/>
                      <w:szCs w:val="18"/>
                    </w:rPr>
                    <w:t>2</w:t>
                  </w:r>
                  <w:r>
                    <w:rPr>
                      <w:rFonts w:hint="eastAsia"/>
                      <w:sz w:val="18"/>
                      <w:szCs w:val="18"/>
                    </w:rPr>
                    <w:t>、</w:t>
                  </w:r>
                  <w:r w:rsidRPr="009A651C">
                    <w:rPr>
                      <w:rFonts w:hint="eastAsia"/>
                      <w:sz w:val="18"/>
                      <w:szCs w:val="18"/>
                    </w:rPr>
                    <w:t>核实</w:t>
                  </w:r>
                  <w:r w:rsidR="00203137">
                    <w:rPr>
                      <w:rFonts w:hint="eastAsia"/>
                      <w:sz w:val="18"/>
                      <w:szCs w:val="18"/>
                    </w:rPr>
                    <w:t>单位填写</w:t>
                  </w:r>
                  <w:r w:rsidRPr="009A651C">
                    <w:rPr>
                      <w:rFonts w:hint="eastAsia"/>
                      <w:sz w:val="18"/>
                      <w:szCs w:val="18"/>
                    </w:rPr>
                    <w:t>处理意见包括：①处罚依据。②处罚措施。③处罚金额</w:t>
                  </w:r>
                  <w:r w:rsidR="00203137">
                    <w:rPr>
                      <w:rFonts w:hint="eastAsia"/>
                      <w:sz w:val="18"/>
                      <w:szCs w:val="18"/>
                    </w:rPr>
                    <w:t>。</w:t>
                  </w:r>
                  <w:r w:rsidR="00290CEF">
                    <w:rPr>
                      <w:sz w:val="18"/>
                      <w:szCs w:val="18"/>
                    </w:rPr>
                    <w:br/>
                  </w:r>
                  <w:r w:rsidR="00290CEF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3、核实信息，处理意见填写完毕进行提交转下一步处理。</w:t>
                  </w:r>
                </w:p>
                <w:p w:rsidR="009A651C" w:rsidRPr="00290CEF" w:rsidRDefault="009A651C" w:rsidP="009A651C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33" type="#_x0000_t202" style="position:absolute;left:0;text-align:left;margin-left:190.5pt;margin-top:30.15pt;width:243.75pt;height:69.15pt;z-index:251664384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33">
              <w:txbxContent>
                <w:p w:rsidR="00662F36" w:rsidRDefault="00662F36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1、登记由发现单位填写，包括发现时间、地点、单位、三违人员、类型、三违现象、发现人及发现人所在单位。</w:t>
                  </w:r>
                </w:p>
                <w:p w:rsidR="00230F96" w:rsidRPr="00230F96" w:rsidRDefault="00230F96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2、</w:t>
                  </w:r>
                  <w:del w:id="3" w:author="lianzt" w:date="2013-07-24T17:38:00Z">
                    <w:r w:rsidDel="00DA69CC">
                      <w:rPr>
                        <w:rFonts w:asciiTheme="minorEastAsia" w:eastAsiaTheme="minorEastAsia" w:hAnsiTheme="minorEastAsia" w:hint="eastAsia"/>
                        <w:sz w:val="18"/>
                        <w:szCs w:val="18"/>
                      </w:rPr>
                      <w:delText>填写后</w:delText>
                    </w:r>
                  </w:del>
                  <w:ins w:id="4" w:author="lianzt" w:date="2013-07-24T17:38:00Z">
                    <w:r w:rsidR="00DA69CC">
                      <w:rPr>
                        <w:rFonts w:asciiTheme="minorEastAsia" w:eastAsiaTheme="minorEastAsia" w:hAnsiTheme="minorEastAsia" w:hint="eastAsia"/>
                        <w:sz w:val="18"/>
                        <w:szCs w:val="18"/>
                      </w:rPr>
                      <w:t>时勾选</w:t>
                    </w:r>
                  </w:ins>
                  <w:del w:id="5" w:author="lianzt" w:date="2013-07-24T17:38:00Z">
                    <w:r w:rsidDel="00DA69CC">
                      <w:rPr>
                        <w:rFonts w:asciiTheme="minorEastAsia" w:eastAsiaTheme="minorEastAsia" w:hAnsiTheme="minorEastAsia" w:hint="eastAsia"/>
                        <w:sz w:val="18"/>
                        <w:szCs w:val="18"/>
                      </w:rPr>
                      <w:delText>申请</w:delText>
                    </w:r>
                  </w:del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内部核实</w:t>
                  </w:r>
                  <w:del w:id="6" w:author="lianzt" w:date="2013-07-24T17:38:00Z">
                    <w:r w:rsidDel="00DA69CC">
                      <w:rPr>
                        <w:rFonts w:asciiTheme="minorEastAsia" w:eastAsiaTheme="minorEastAsia" w:hAnsiTheme="minorEastAsia" w:hint="eastAsia"/>
                        <w:sz w:val="18"/>
                        <w:szCs w:val="18"/>
                      </w:rPr>
                      <w:delText>和</w:delText>
                    </w:r>
                  </w:del>
                  <w:ins w:id="7" w:author="lianzt" w:date="2013-07-24T17:38:00Z">
                    <w:r w:rsidR="00DA69CC">
                      <w:rPr>
                        <w:rFonts w:asciiTheme="minorEastAsia" w:eastAsiaTheme="minorEastAsia" w:hAnsiTheme="minorEastAsia" w:hint="eastAsia"/>
                        <w:sz w:val="18"/>
                        <w:szCs w:val="18"/>
                      </w:rPr>
                      <w:t>或</w:t>
                    </w:r>
                  </w:ins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公司核实。</w:t>
                  </w:r>
                </w:p>
                <w:p w:rsidR="00203137" w:rsidRPr="00662F36" w:rsidRDefault="00203137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3、填写完毕进行提交处理。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154.5pt;margin-top:171.9pt;width:29.25pt;height:0;z-index:251667456" o:connectortype="straight" strokecolor="#4bacc6 [3208]" strokeweight="1pt">
            <v:stroke endarrow="block"/>
            <v:shadow type="perspective" color="#205867 [1608]" offset="1pt" offset2="-3pt"/>
          </v:shape>
        </w:pict>
      </w:r>
      <w:r>
        <w:rPr>
          <w:noProof/>
          <w:sz w:val="36"/>
          <w:szCs w:val="36"/>
        </w:rPr>
        <w:pict>
          <v:shape id="_x0000_s1034" type="#_x0000_t32" style="position:absolute;left:0;text-align:left;margin-left:156.75pt;margin-top:55.65pt;width:29.25pt;height:0;z-index:251665408" o:connectortype="straight" strokecolor="#9bbb59 [3206]" strokeweight="1pt">
            <v:stroke endarrow="block"/>
            <v:shadow type="perspective" color="#4e6128 [1606]" offset="1pt" offset2="-3pt"/>
          </v:shape>
        </w:pict>
      </w:r>
      <w:r>
        <w:rPr>
          <w:noProof/>
          <w:sz w:val="36"/>
          <w:szCs w:val="36"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026" type="#_x0000_t117" style="position:absolute;left:0;text-align:left;margin-left:66pt;margin-top:42.15pt;width:83.65pt;height:24pt;z-index:251658240" fillcolor="#f79646 [3209]" strokecolor="#f2f2f2 [3041]" strokeweight="3pt">
            <v:shadow on="t" type="perspective" color="#974706 [1609]" opacity=".5" offset="1pt" offset2="-1pt"/>
            <v:textbox style="mso-next-textbox:#_x0000_s1026">
              <w:txbxContent>
                <w:p w:rsidR="000B444B" w:rsidRPr="005E4F8D" w:rsidRDefault="000B444B">
                  <w:pPr>
                    <w:rPr>
                      <w:b/>
                    </w:rPr>
                  </w:pPr>
                  <w:r w:rsidRPr="005E4F8D">
                    <w:rPr>
                      <w:rFonts w:hint="eastAsia"/>
                      <w:b/>
                      <w:sz w:val="18"/>
                      <w:szCs w:val="18"/>
                    </w:rPr>
                    <w:t>三违登记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9" type="#_x0000_t67" style="position:absolute;left:0;text-align:left;margin-left:102.75pt;margin-top:190.25pt;width:13.5pt;height:76.9pt;z-index:25166131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  <w:r>
        <w:rPr>
          <w:noProof/>
          <w:sz w:val="36"/>
          <w:szCs w:val="36"/>
        </w:rPr>
        <w:pict>
          <v:shape id="_x0000_s1031" type="#_x0000_t109" style="position:absolute;left:0;text-align:left;margin-left:77.65pt;margin-top:155.75pt;width:61.1pt;height:28.9pt;z-index:251663360" fillcolor="#4bacc6 [3208]" strokecolor="#f2f2f2 [3041]" strokeweight="3pt">
            <v:shadow on="t" type="perspective" color="#205867 [1608]" opacity=".5" offset="1pt" offset2="-1pt"/>
            <v:textbox style="mso-next-textbox:#_x0000_s1031">
              <w:txbxContent>
                <w:p w:rsidR="005E4F8D" w:rsidRPr="005E4F8D" w:rsidRDefault="005E4F8D" w:rsidP="005E4F8D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5E4F8D">
                    <w:rPr>
                      <w:rFonts w:hint="eastAsia"/>
                      <w:b/>
                      <w:sz w:val="18"/>
                      <w:szCs w:val="18"/>
                    </w:rPr>
                    <w:t>三违核实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37" type="#_x0000_t202" style="position:absolute;left:0;text-align:left;margin-left:309.75pt;margin-top:298.75pt;width:156.75pt;height:78.8pt;z-index:251668480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1037">
              <w:txbxContent>
                <w:p w:rsidR="008F4265" w:rsidRDefault="008F4265" w:rsidP="008F4265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  <w:r w:rsidR="001F54FE" w:rsidRPr="001F54FE">
                    <w:rPr>
                      <w:rFonts w:hint="eastAsia"/>
                      <w:sz w:val="18"/>
                      <w:szCs w:val="18"/>
                    </w:rPr>
                    <w:t>、分厂级核实</w:t>
                  </w:r>
                  <w:r w:rsidR="003D7607">
                    <w:rPr>
                      <w:rFonts w:hint="eastAsia"/>
                      <w:sz w:val="18"/>
                      <w:szCs w:val="18"/>
                    </w:rPr>
                    <w:t>后直接进行三违通报</w:t>
                  </w:r>
                  <w:r w:rsidR="001F54FE" w:rsidRPr="001F54FE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 w:rsidR="001F54FE">
                    <w:rPr>
                      <w:rFonts w:hint="eastAsia"/>
                      <w:sz w:val="18"/>
                      <w:szCs w:val="18"/>
                    </w:rPr>
                    <w:t>。</w:t>
                  </w:r>
                </w:p>
                <w:p w:rsidR="008F4265" w:rsidRPr="001F54FE" w:rsidRDefault="008F4265" w:rsidP="008F4265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2</w:t>
                  </w:r>
                  <w:r w:rsidRPr="001F54FE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、</w:t>
                  </w:r>
                  <w:r w:rsidRPr="001F54FE">
                    <w:rPr>
                      <w:rFonts w:hint="eastAsia"/>
                      <w:sz w:val="18"/>
                      <w:szCs w:val="18"/>
                    </w:rPr>
                    <w:t>安环部核实的</w:t>
                  </w:r>
                  <w:r w:rsidR="00104E22">
                    <w:rPr>
                      <w:rFonts w:hint="eastAsia"/>
                      <w:sz w:val="18"/>
                      <w:szCs w:val="18"/>
                    </w:rPr>
                    <w:t>需罚款的</w:t>
                  </w:r>
                  <w:r w:rsidRPr="001F54FE">
                    <w:rPr>
                      <w:rFonts w:hint="eastAsia"/>
                      <w:sz w:val="18"/>
                      <w:szCs w:val="18"/>
                    </w:rPr>
                    <w:t>由财务部确认</w:t>
                  </w:r>
                  <w:del w:id="8" w:author="lianzt" w:date="2013-07-24T17:49:00Z">
                    <w:r w:rsidR="00104E22" w:rsidDel="00AC6CCE">
                      <w:rPr>
                        <w:rFonts w:hint="eastAsia"/>
                        <w:sz w:val="18"/>
                        <w:szCs w:val="18"/>
                      </w:rPr>
                      <w:delText>后，安环部再确认</w:delText>
                    </w:r>
                  </w:del>
                  <w:r w:rsidRPr="001F54FE">
                    <w:rPr>
                      <w:rFonts w:hint="eastAsia"/>
                      <w:sz w:val="18"/>
                      <w:szCs w:val="18"/>
                    </w:rPr>
                    <w:t>。</w:t>
                  </w:r>
                  <w:r w:rsidRPr="001F54FE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38" type="#_x0000_t32" style="position:absolute;left:0;text-align:left;margin-left:282pt;margin-top:326pt;width:19.5pt;height:0;z-index:251669504" o:connectortype="straight" strokecolor="#4f81bd [3204]" strokeweight="1pt">
            <v:stroke endarrow="block"/>
            <v:shadow type="perspective" color="#243f60 [1604]" offset="1pt" offset2="-3pt"/>
          </v:shape>
        </w:pict>
      </w:r>
      <w:r>
        <w:rPr>
          <w:noProof/>
          <w:sz w:val="36"/>
          <w:szCs w:val="36"/>
        </w:rPr>
        <w:pict>
          <v:shape id="_x0000_s1047" type="#_x0000_t66" style="position:absolute;left:0;text-align:left;margin-left:199.9pt;margin-top:418.8pt;width:30.75pt;height:13.5pt;z-index:251676672" fillcolor="#92cddc [1944]" strokecolor="#4bacc6 [3208]" strokeweight="1pt">
            <v:fill color2="#4bacc6 [3208]" focus="50%" type="gradient"/>
            <v:shadow on="t" type="perspective" color="#205867 [1608]" offset="1pt" offset2="-3pt"/>
          </v:shape>
        </w:pict>
      </w:r>
      <w:r>
        <w:rPr>
          <w:noProof/>
          <w:sz w:val="36"/>
          <w:szCs w:val="36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4" type="#_x0000_t13" style="position:absolute;left:0;text-align:left;margin-left:153.75pt;margin-top:289.4pt;width:76.9pt;height:13.15pt;z-index:251673600" fillcolor="#92cddc [1944]" strokecolor="#4bacc6 [3208]" strokeweight="1pt">
            <v:fill color2="#4bacc6 [3208]" focus="50%" type="gradient"/>
            <v:shadow on="t" type="perspective" color="#205867 [1608]" offset="1pt" offset2="-3pt"/>
          </v:shape>
        </w:pict>
      </w:r>
      <w:r>
        <w:rPr>
          <w:noProof/>
          <w:sz w:val="36"/>
          <w:szCs w:val="36"/>
        </w:rPr>
        <w:pict>
          <v:shape id="_x0000_s1041" type="#_x0000_t109" style="position:absolute;left:0;text-align:left;margin-left:195.75pt;margin-top:348.65pt;width:89.25pt;height:28.9pt;z-index:251672576" fillcolor="#4bacc6 [3208]" strokecolor="#f2f2f2 [3041]" strokeweight="3pt">
            <v:shadow on="t" type="perspective" color="#205867 [1608]" opacity=".5" offset="1pt" offset2="-1pt"/>
            <v:textbox style="mso-next-textbox:#_x0000_s1041">
              <w:txbxContent>
                <w:p w:rsidR="009F120E" w:rsidRPr="005E4F8D" w:rsidRDefault="009F120E" w:rsidP="009F120E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财务罚款确认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46" type="#_x0000_t67" style="position:absolute;left:0;text-align:left;margin-left:233.65pt;margin-top:383.9pt;width:13.5pt;height:42.4pt;z-index:25167564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  <w:r>
        <w:rPr>
          <w:noProof/>
          <w:sz w:val="36"/>
          <w:szCs w:val="36"/>
        </w:rPr>
        <w:pict>
          <v:shape id="_x0000_s1045" type="#_x0000_t67" style="position:absolute;left:0;text-align:left;margin-left:233.65pt;margin-top:298.75pt;width:13.5pt;height:42.4pt;z-index:251674624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  <w:r>
        <w:rPr>
          <w:noProof/>
          <w:sz w:val="36"/>
          <w:szCs w:val="36"/>
        </w:rPr>
        <w:pict>
          <v:shape id="_x0000_s1040" type="#_x0000_t67" style="position:absolute;left:0;text-align:left;margin-left:105pt;margin-top:317.75pt;width:13.5pt;height:76.9pt;z-index:25167155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  <w:r>
        <w:rPr>
          <w:noProof/>
          <w:sz w:val="36"/>
          <w:szCs w:val="36"/>
        </w:rPr>
        <w:pict>
          <v:shape id="_x0000_s1030" type="#_x0000_t110" style="position:absolute;left:0;text-align:left;margin-left:41.25pt;margin-top:405.5pt;width:145.5pt;height:36.4pt;z-index:251662336" fillcolor="#4f81bd [3204]" strokecolor="#f2f2f2 [3041]" strokeweight="3pt">
            <v:shadow on="t" type="perspective" color="#243f60 [1604]" opacity=".5" offset="1pt" offset2="-1pt"/>
            <v:textbox style="mso-next-textbox:#_x0000_s1030">
              <w:txbxContent>
                <w:p w:rsidR="005E4F8D" w:rsidRPr="005E4F8D" w:rsidRDefault="00F00DDB">
                  <w:pPr>
                    <w:rPr>
                      <w:rFonts w:asciiTheme="minorEastAsia" w:eastAsiaTheme="minorEastAsia" w:hAnsiTheme="minorEastAsia"/>
                      <w:b/>
                      <w:color w:val="0D0D0D" w:themeColor="text1" w:themeTint="F2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18"/>
                      <w:szCs w:val="18"/>
                    </w:rPr>
                    <w:t>安环部</w:t>
                  </w:r>
                  <w:r w:rsidR="005E4F8D" w:rsidRPr="005E4F8D"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18"/>
                      <w:szCs w:val="18"/>
                    </w:rPr>
                    <w:t>三违</w:t>
                  </w:r>
                  <w:r w:rsidR="00687FE5"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18"/>
                      <w:szCs w:val="18"/>
                    </w:rPr>
                    <w:t>确认</w:t>
                  </w:r>
                </w:p>
              </w:txbxContent>
            </v:textbox>
          </v:shape>
        </w:pict>
      </w:r>
    </w:p>
    <w:p w:rsidR="001E1296" w:rsidRDefault="001E1296" w:rsidP="00A3234B">
      <w:pPr>
        <w:jc w:val="center"/>
        <w:rPr>
          <w:sz w:val="36"/>
          <w:szCs w:val="36"/>
        </w:rPr>
      </w:pPr>
    </w:p>
    <w:p w:rsidR="003D6EC1" w:rsidRPr="00A63397" w:rsidRDefault="00DB558C" w:rsidP="00A3234B">
      <w:pPr>
        <w:jc w:val="center"/>
        <w:rPr>
          <w:rFonts w:asciiTheme="minorEastAsia" w:eastAsiaTheme="minorEastAsia" w:hAnsiTheme="minorEastAsia"/>
          <w:sz w:val="36"/>
          <w:szCs w:val="36"/>
        </w:rPr>
      </w:pPr>
      <w:r w:rsidRPr="00DB558C">
        <w:rPr>
          <w:noProof/>
          <w:sz w:val="36"/>
          <w:szCs w:val="36"/>
        </w:rPr>
        <w:pict>
          <v:shape id="_x0000_s1027" type="#_x0000_t67" style="position:absolute;left:0;text-align:left;margin-left:102pt;margin-top:10.45pt;width:13.5pt;height:76.9pt;z-index:251659264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Pr="00A63397" w:rsidRDefault="003D6EC1" w:rsidP="00A3234B">
      <w:pPr>
        <w:jc w:val="center"/>
        <w:rPr>
          <w:rFonts w:asciiTheme="minorEastAsia" w:eastAsiaTheme="minorEastAsia" w:hAnsiTheme="minorEastAsia"/>
          <w:sz w:val="36"/>
          <w:szCs w:val="36"/>
        </w:rPr>
      </w:pP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Pr="00865C8B" w:rsidRDefault="003D6EC1" w:rsidP="00A3234B">
      <w:pPr>
        <w:jc w:val="center"/>
        <w:rPr>
          <w:rFonts w:asciiTheme="minorEastAsia" w:eastAsiaTheme="minorEastAsia" w:hAnsiTheme="minorEastAsia"/>
          <w:sz w:val="36"/>
          <w:szCs w:val="36"/>
        </w:rPr>
      </w:pPr>
    </w:p>
    <w:p w:rsidR="00751E9A" w:rsidRPr="00E81D5A" w:rsidDel="00C303BA" w:rsidRDefault="002C5452" w:rsidP="00751E9A">
      <w:pPr>
        <w:ind w:firstLineChars="50" w:firstLine="105"/>
        <w:jc w:val="left"/>
        <w:rPr>
          <w:del w:id="9" w:author="lianzt" w:date="2013-07-24T21:09:00Z"/>
          <w:szCs w:val="21"/>
        </w:rPr>
      </w:pPr>
      <w:r w:rsidRPr="00865C8B">
        <w:rPr>
          <w:rFonts w:asciiTheme="minorEastAsia" w:eastAsiaTheme="minorEastAsia" w:hAnsiTheme="minorEastAsia" w:hint="eastAsia"/>
          <w:szCs w:val="21"/>
        </w:rPr>
        <w:t>注：</w:t>
      </w:r>
      <w:r w:rsidR="00EB3E58" w:rsidRPr="00865C8B">
        <w:rPr>
          <w:rFonts w:asciiTheme="minorEastAsia" w:eastAsiaTheme="minorEastAsia" w:hAnsiTheme="minorEastAsia" w:hint="eastAsia"/>
          <w:szCs w:val="21"/>
        </w:rPr>
        <w:t>三违</w:t>
      </w:r>
      <w:r w:rsidR="00EB3E58" w:rsidRPr="00E81D5A">
        <w:rPr>
          <w:rFonts w:hint="eastAsia"/>
          <w:szCs w:val="21"/>
        </w:rPr>
        <w:t>登记及显示中“三违时间”和“发现时间”重合，均需改成“三违发现时间”</w:t>
      </w:r>
      <w:ins w:id="10" w:author="lianzt" w:date="2013-07-24T17:48:00Z">
        <w:r w:rsidR="00751E9A">
          <w:rPr>
            <w:rFonts w:hint="eastAsia"/>
            <w:szCs w:val="21"/>
          </w:rPr>
          <w:t>，并增加小时分钟</w:t>
        </w:r>
      </w:ins>
      <w:r w:rsidR="00EB3E58" w:rsidRPr="00E81D5A">
        <w:rPr>
          <w:rFonts w:hint="eastAsia"/>
          <w:szCs w:val="21"/>
        </w:rPr>
        <w:t>。</w:t>
      </w:r>
      <w:del w:id="11" w:author="lianzt" w:date="2013-07-24T17:48:00Z">
        <w:r w:rsidR="00EB3E58" w:rsidRPr="00E81D5A" w:rsidDel="00751E9A">
          <w:rPr>
            <w:rFonts w:hint="eastAsia"/>
            <w:szCs w:val="21"/>
          </w:rPr>
          <w:delText>“三违时间”只有年月日，无小时分钟</w:delText>
        </w:r>
      </w:del>
      <w:del w:id="12" w:author="lianzt" w:date="2013-07-24T21:10:00Z">
        <w:r w:rsidR="00EB3E58" w:rsidRPr="00E81D5A" w:rsidDel="003768E2">
          <w:rPr>
            <w:rFonts w:hint="eastAsia"/>
            <w:szCs w:val="21"/>
          </w:rPr>
          <w:delText>。</w:delText>
        </w:r>
      </w:del>
    </w:p>
    <w:p w:rsidR="00000000" w:rsidRDefault="00B0283B">
      <w:pPr>
        <w:ind w:firstLineChars="50" w:firstLine="105"/>
        <w:jc w:val="left"/>
        <w:rPr>
          <w:ins w:id="13" w:author="lianzt" w:date="2013-07-24T21:08:00Z"/>
        </w:rPr>
        <w:pPrChange w:id="14" w:author="lianzt" w:date="2013-07-24T21:09:00Z">
          <w:pPr>
            <w:jc w:val="center"/>
          </w:pPr>
        </w:pPrChange>
      </w:pPr>
    </w:p>
    <w:p w:rsidR="00000000" w:rsidRDefault="006E1FB5">
      <w:pPr>
        <w:pStyle w:val="3"/>
        <w:rPr>
          <w:ins w:id="15" w:author="lianzt" w:date="2013-07-24T21:09:00Z"/>
        </w:rPr>
        <w:pPrChange w:id="16" w:author="lianzt" w:date="2013-07-24T21:09:00Z">
          <w:pPr>
            <w:jc w:val="center"/>
          </w:pPr>
        </w:pPrChange>
      </w:pPr>
      <w:ins w:id="17" w:author="lianzt" w:date="2013-07-24T21:09:00Z">
        <w:r>
          <w:rPr>
            <w:rFonts w:hint="eastAsia"/>
          </w:rPr>
          <w:t>1.</w:t>
        </w:r>
        <w:r>
          <w:rPr>
            <w:rFonts w:hint="eastAsia"/>
          </w:rPr>
          <w:t>三违登记</w:t>
        </w:r>
      </w:ins>
    </w:p>
    <w:p w:rsidR="00000000" w:rsidRDefault="0081104E">
      <w:pPr>
        <w:pStyle w:val="a7"/>
        <w:ind w:firstLine="420"/>
        <w:rPr>
          <w:ins w:id="18" w:author="lianzt" w:date="2013-07-24T21:10:00Z"/>
        </w:rPr>
        <w:pPrChange w:id="19" w:author="lianzt" w:date="2013-07-24T21:09:00Z">
          <w:pPr>
            <w:jc w:val="center"/>
          </w:pPr>
        </w:pPrChange>
      </w:pPr>
      <w:ins w:id="20" w:author="lianzt" w:date="2013-07-24T21:10:00Z">
        <w:r>
          <w:rPr>
            <w:rFonts w:hint="eastAsia"/>
          </w:rPr>
          <w:t>登记权限可根据需要进行分配</w:t>
        </w:r>
      </w:ins>
      <w:ins w:id="21" w:author="lianzt" w:date="2013-07-24T21:11:00Z">
        <w:r>
          <w:rPr>
            <w:rFonts w:hint="eastAsia"/>
          </w:rPr>
          <w:t>，需要对登记人进行培训，选择正确的</w:t>
        </w:r>
      </w:ins>
      <w:ins w:id="22" w:author="lianzt" w:date="2013-07-24T21:12:00Z">
        <w:r>
          <w:rPr>
            <w:rFonts w:hint="eastAsia"/>
          </w:rPr>
          <w:t>核实部门（</w:t>
        </w:r>
        <w:r w:rsidRPr="0081104E">
          <w:rPr>
            <w:rFonts w:hint="eastAsia"/>
          </w:rPr>
          <w:t>内部核实或公司核实</w:t>
        </w:r>
        <w:r>
          <w:rPr>
            <w:rFonts w:hint="eastAsia"/>
          </w:rPr>
          <w:t>）。</w:t>
        </w:r>
      </w:ins>
    </w:p>
    <w:p w:rsidR="00000000" w:rsidRDefault="000E3614">
      <w:pPr>
        <w:pStyle w:val="3"/>
        <w:rPr>
          <w:ins w:id="23" w:author="lianzt" w:date="2013-07-24T21:12:00Z"/>
        </w:rPr>
        <w:pPrChange w:id="24" w:author="lianzt" w:date="2013-07-24T21:12:00Z">
          <w:pPr>
            <w:jc w:val="center"/>
          </w:pPr>
        </w:pPrChange>
      </w:pPr>
      <w:ins w:id="25" w:author="lianzt" w:date="2013-07-24T21:12:00Z">
        <w:r>
          <w:rPr>
            <w:rFonts w:hint="eastAsia"/>
          </w:rPr>
          <w:lastRenderedPageBreak/>
          <w:t>2.</w:t>
        </w:r>
        <w:r>
          <w:rPr>
            <w:rFonts w:hint="eastAsia"/>
          </w:rPr>
          <w:t>三违修改</w:t>
        </w:r>
      </w:ins>
    </w:p>
    <w:p w:rsidR="00000000" w:rsidRDefault="000E3614">
      <w:pPr>
        <w:pStyle w:val="a7"/>
        <w:ind w:firstLine="420"/>
        <w:rPr>
          <w:ins w:id="26" w:author="lianzt" w:date="2013-07-24T21:15:00Z"/>
        </w:rPr>
        <w:pPrChange w:id="27" w:author="lianzt" w:date="2013-07-24T21:09:00Z">
          <w:pPr>
            <w:jc w:val="center"/>
          </w:pPr>
        </w:pPrChange>
      </w:pPr>
      <w:ins w:id="28" w:author="lianzt" w:date="2013-07-24T21:12:00Z">
        <w:r>
          <w:rPr>
            <w:rFonts w:hint="eastAsia"/>
          </w:rPr>
          <w:t>可与三违登记</w:t>
        </w:r>
      </w:ins>
      <w:ins w:id="29" w:author="lianzt" w:date="2013-07-24T21:13:00Z">
        <w:r>
          <w:rPr>
            <w:rFonts w:hint="eastAsia"/>
          </w:rPr>
          <w:t>权限</w:t>
        </w:r>
      </w:ins>
      <w:ins w:id="30" w:author="lianzt" w:date="2013-07-24T21:12:00Z">
        <w:r>
          <w:rPr>
            <w:rFonts w:hint="eastAsia"/>
          </w:rPr>
          <w:t>一同分配</w:t>
        </w:r>
      </w:ins>
      <w:ins w:id="31" w:author="lianzt" w:date="2013-07-24T21:13:00Z">
        <w:r>
          <w:rPr>
            <w:rFonts w:hint="eastAsia"/>
          </w:rPr>
          <w:t>，系统会自动判断</w:t>
        </w:r>
      </w:ins>
      <w:ins w:id="32" w:author="lianzt" w:date="2013-07-24T21:14:00Z">
        <w:r>
          <w:rPr>
            <w:rFonts w:hint="eastAsia"/>
          </w:rPr>
          <w:t>当前登录用户，只显示该</w:t>
        </w:r>
      </w:ins>
      <w:ins w:id="33" w:author="lianzt" w:date="2013-07-29T21:26:00Z">
        <w:r w:rsidR="00634CE9">
          <w:rPr>
            <w:rFonts w:hint="eastAsia"/>
          </w:rPr>
          <w:t>用户</w:t>
        </w:r>
      </w:ins>
      <w:ins w:id="34" w:author="lianzt" w:date="2013-07-24T21:14:00Z">
        <w:r>
          <w:rPr>
            <w:rFonts w:hint="eastAsia"/>
          </w:rPr>
          <w:t>录入的三违；</w:t>
        </w:r>
      </w:ins>
    </w:p>
    <w:p w:rsidR="00000000" w:rsidRDefault="00634CE9">
      <w:pPr>
        <w:pStyle w:val="a7"/>
        <w:ind w:firstLine="420"/>
        <w:rPr>
          <w:ins w:id="35" w:author="lianzt" w:date="2013-07-24T21:15:00Z"/>
        </w:rPr>
        <w:pPrChange w:id="36" w:author="lianzt" w:date="2013-07-24T21:09:00Z">
          <w:pPr>
            <w:jc w:val="center"/>
          </w:pPr>
        </w:pPrChange>
      </w:pPr>
      <w:ins w:id="37" w:author="lianzt" w:date="2013-07-29T21:27:00Z">
        <w:r>
          <w:rPr>
            <w:rFonts w:hint="eastAsia"/>
          </w:rPr>
          <w:t>只能修改自己录入的三违信息</w:t>
        </w:r>
      </w:ins>
      <w:ins w:id="38" w:author="lianzt" w:date="2013-07-24T21:15:00Z">
        <w:r w:rsidR="000E3614">
          <w:rPr>
            <w:rFonts w:hint="eastAsia"/>
          </w:rPr>
          <w:t>；</w:t>
        </w:r>
      </w:ins>
    </w:p>
    <w:p w:rsidR="00000000" w:rsidRDefault="000E3614">
      <w:pPr>
        <w:pStyle w:val="a7"/>
        <w:ind w:firstLine="420"/>
        <w:rPr>
          <w:ins w:id="39" w:author="lianzt" w:date="2013-07-24T21:10:00Z"/>
        </w:rPr>
        <w:pPrChange w:id="40" w:author="lianzt" w:date="2013-07-24T21:09:00Z">
          <w:pPr>
            <w:jc w:val="center"/>
          </w:pPr>
        </w:pPrChange>
      </w:pPr>
      <w:ins w:id="41" w:author="lianzt" w:date="2013-07-24T21:15:00Z">
        <w:r>
          <w:rPr>
            <w:rFonts w:hint="eastAsia"/>
          </w:rPr>
          <w:t>如果三违已经核实，则不允许</w:t>
        </w:r>
      </w:ins>
      <w:ins w:id="42" w:author="lianzt" w:date="2013-07-24T21:16:00Z">
        <w:r>
          <w:rPr>
            <w:rFonts w:hint="eastAsia"/>
          </w:rPr>
          <w:t>修改。</w:t>
        </w:r>
      </w:ins>
    </w:p>
    <w:p w:rsidR="00000000" w:rsidRDefault="007F0058">
      <w:pPr>
        <w:pStyle w:val="3"/>
        <w:rPr>
          <w:ins w:id="43" w:author="lianzt" w:date="2013-07-24T21:09:00Z"/>
        </w:rPr>
        <w:pPrChange w:id="44" w:author="lianzt" w:date="2013-07-24T21:16:00Z">
          <w:pPr>
            <w:jc w:val="center"/>
          </w:pPr>
        </w:pPrChange>
      </w:pPr>
      <w:ins w:id="45" w:author="lianzt" w:date="2013-07-24T21:16:00Z">
        <w:r>
          <w:rPr>
            <w:rFonts w:hint="eastAsia"/>
          </w:rPr>
          <w:t>3.</w:t>
        </w:r>
        <w:r>
          <w:rPr>
            <w:rFonts w:hint="eastAsia"/>
          </w:rPr>
          <w:t>三违核实</w:t>
        </w:r>
      </w:ins>
    </w:p>
    <w:p w:rsidR="00000000" w:rsidRDefault="007F0058">
      <w:pPr>
        <w:pStyle w:val="a7"/>
        <w:ind w:firstLine="420"/>
        <w:rPr>
          <w:ins w:id="46" w:author="lianzt" w:date="2013-07-24T21:26:00Z"/>
        </w:rPr>
        <w:pPrChange w:id="47" w:author="lianzt" w:date="2013-07-24T21:09:00Z">
          <w:pPr>
            <w:jc w:val="center"/>
          </w:pPr>
        </w:pPrChange>
      </w:pPr>
      <w:ins w:id="48" w:author="lianzt" w:date="2013-07-24T21:16:00Z">
        <w:r>
          <w:rPr>
            <w:rFonts w:hint="eastAsia"/>
          </w:rPr>
          <w:t>根据需求，需要把该权限分配给安环部和分</w:t>
        </w:r>
      </w:ins>
      <w:ins w:id="49" w:author="lianzt" w:date="2013-07-24T21:17:00Z">
        <w:r>
          <w:rPr>
            <w:rFonts w:hint="eastAsia"/>
          </w:rPr>
          <w:t>厂（可包括管理员与领导），核实后就会进行通报</w:t>
        </w:r>
      </w:ins>
      <w:ins w:id="50" w:author="lianzt" w:date="2013-07-24T21:18:00Z">
        <w:r>
          <w:rPr>
            <w:rFonts w:hint="eastAsia"/>
          </w:rPr>
          <w:t>。</w:t>
        </w:r>
      </w:ins>
    </w:p>
    <w:p w:rsidR="00000000" w:rsidRDefault="00AC6114">
      <w:pPr>
        <w:pStyle w:val="a7"/>
        <w:ind w:firstLine="420"/>
        <w:rPr>
          <w:ins w:id="51" w:author="lianzt" w:date="2013-07-24T21:18:00Z"/>
        </w:rPr>
        <w:pPrChange w:id="52" w:author="lianzt" w:date="2013-07-24T21:09:00Z">
          <w:pPr>
            <w:jc w:val="center"/>
          </w:pPr>
        </w:pPrChange>
      </w:pPr>
      <w:ins w:id="53" w:author="lianzt" w:date="2013-07-24T21:26:00Z">
        <w:r>
          <w:rPr>
            <w:rFonts w:hint="eastAsia"/>
          </w:rPr>
          <w:t>系统会根据当前登录用户所在部门，显示正确的数据；</w:t>
        </w:r>
      </w:ins>
    </w:p>
    <w:p w:rsidR="00000000" w:rsidRDefault="007F0058">
      <w:pPr>
        <w:pStyle w:val="a7"/>
        <w:ind w:firstLine="420"/>
        <w:rPr>
          <w:ins w:id="54" w:author="lianzt" w:date="2013-07-24T21:16:00Z"/>
        </w:rPr>
        <w:pPrChange w:id="55" w:author="lianzt" w:date="2013-07-24T21:18:00Z">
          <w:pPr>
            <w:jc w:val="center"/>
          </w:pPr>
        </w:pPrChange>
      </w:pPr>
      <w:ins w:id="56" w:author="lianzt" w:date="2013-07-24T21:18:00Z">
        <w:r w:rsidRPr="007F0058">
          <w:rPr>
            <w:rFonts w:hint="eastAsia"/>
          </w:rPr>
          <w:t>公司三违核实，由安环部进行核实</w:t>
        </w:r>
        <w:r>
          <w:rPr>
            <w:rFonts w:hint="eastAsia"/>
          </w:rPr>
          <w:t>，然后进入三</w:t>
        </w:r>
      </w:ins>
      <w:ins w:id="57" w:author="lianzt" w:date="2013-07-24T21:19:00Z">
        <w:r>
          <w:rPr>
            <w:rFonts w:hint="eastAsia"/>
          </w:rPr>
          <w:t>违确认流程；</w:t>
        </w:r>
      </w:ins>
    </w:p>
    <w:p w:rsidR="00000000" w:rsidRDefault="007F0058">
      <w:pPr>
        <w:pStyle w:val="a7"/>
        <w:ind w:firstLine="420"/>
        <w:rPr>
          <w:ins w:id="58" w:author="lianzt" w:date="2013-07-24T21:16:00Z"/>
        </w:rPr>
        <w:pPrChange w:id="59" w:author="lianzt" w:date="2013-07-24T21:18:00Z">
          <w:pPr>
            <w:jc w:val="center"/>
          </w:pPr>
        </w:pPrChange>
      </w:pPr>
      <w:ins w:id="60" w:author="lianzt" w:date="2013-07-24T21:18:00Z">
        <w:r w:rsidRPr="007F0058">
          <w:rPr>
            <w:rFonts w:hint="eastAsia"/>
          </w:rPr>
          <w:t>内部三违核实，由分厂内部进行核实</w:t>
        </w:r>
      </w:ins>
      <w:ins w:id="61" w:author="lianzt" w:date="2013-07-24T21:19:00Z">
        <w:r>
          <w:rPr>
            <w:rFonts w:hint="eastAsia"/>
          </w:rPr>
          <w:t>，跳过确认流程</w:t>
        </w:r>
      </w:ins>
      <w:ins w:id="62" w:author="lianzt" w:date="2013-07-24T21:18:00Z">
        <w:r>
          <w:rPr>
            <w:rFonts w:hint="eastAsia"/>
          </w:rPr>
          <w:t>；</w:t>
        </w:r>
      </w:ins>
    </w:p>
    <w:p w:rsidR="00000000" w:rsidRDefault="007F0058">
      <w:pPr>
        <w:pStyle w:val="3"/>
        <w:rPr>
          <w:ins w:id="63" w:author="lianzt" w:date="2013-07-24T21:16:00Z"/>
        </w:rPr>
        <w:pPrChange w:id="64" w:author="lianzt" w:date="2013-07-24T21:19:00Z">
          <w:pPr>
            <w:jc w:val="center"/>
          </w:pPr>
        </w:pPrChange>
      </w:pPr>
      <w:ins w:id="65" w:author="lianzt" w:date="2013-07-24T21:19:00Z">
        <w:r>
          <w:rPr>
            <w:rFonts w:hint="eastAsia"/>
          </w:rPr>
          <w:t>4.</w:t>
        </w:r>
        <w:r>
          <w:rPr>
            <w:rFonts w:hint="eastAsia"/>
          </w:rPr>
          <w:t>三违确认</w:t>
        </w:r>
      </w:ins>
    </w:p>
    <w:p w:rsidR="00000000" w:rsidRDefault="00D57166">
      <w:pPr>
        <w:pStyle w:val="a7"/>
        <w:ind w:firstLine="420"/>
        <w:rPr>
          <w:ins w:id="66" w:author="lianzt" w:date="2013-07-24T21:21:00Z"/>
        </w:rPr>
        <w:pPrChange w:id="67" w:author="lianzt" w:date="2013-07-24T21:09:00Z">
          <w:pPr>
            <w:jc w:val="center"/>
          </w:pPr>
        </w:pPrChange>
      </w:pPr>
      <w:ins w:id="68" w:author="lianzt" w:date="2013-07-24T21:19:00Z">
        <w:r>
          <w:rPr>
            <w:rFonts w:hint="eastAsia"/>
          </w:rPr>
          <w:t>根据需要，可把权限</w:t>
        </w:r>
      </w:ins>
      <w:ins w:id="69" w:author="lianzt" w:date="2013-07-24T21:20:00Z">
        <w:r>
          <w:rPr>
            <w:rFonts w:hint="eastAsia"/>
          </w:rPr>
          <w:t>分配给财务部（可包括管理员与领导），确认</w:t>
        </w:r>
      </w:ins>
      <w:ins w:id="70" w:author="lianzt" w:date="2013-07-24T21:21:00Z">
        <w:r>
          <w:rPr>
            <w:rFonts w:hint="eastAsia"/>
          </w:rPr>
          <w:t>后的三违做为归档保存，三违处理流程完毕。</w:t>
        </w:r>
      </w:ins>
    </w:p>
    <w:p w:rsidR="00000000" w:rsidRDefault="00D57166">
      <w:pPr>
        <w:pStyle w:val="3"/>
        <w:rPr>
          <w:ins w:id="71" w:author="lianzt" w:date="2013-07-24T21:19:00Z"/>
        </w:rPr>
        <w:pPrChange w:id="72" w:author="lianzt" w:date="2013-07-24T21:21:00Z">
          <w:pPr>
            <w:jc w:val="center"/>
          </w:pPr>
        </w:pPrChange>
      </w:pPr>
      <w:ins w:id="73" w:author="lianzt" w:date="2013-07-24T21:21:00Z">
        <w:r>
          <w:rPr>
            <w:rFonts w:hint="eastAsia"/>
          </w:rPr>
          <w:t>5.</w:t>
        </w:r>
        <w:r>
          <w:rPr>
            <w:rFonts w:hint="eastAsia"/>
          </w:rPr>
          <w:t>三违通报</w:t>
        </w:r>
      </w:ins>
    </w:p>
    <w:p w:rsidR="00000000" w:rsidRDefault="00D57166">
      <w:pPr>
        <w:pStyle w:val="a7"/>
        <w:ind w:firstLine="420"/>
        <w:rPr>
          <w:ins w:id="74" w:author="lianzt" w:date="2013-07-29T21:27:00Z"/>
        </w:rPr>
        <w:pPrChange w:id="75" w:author="lianzt" w:date="2013-07-24T21:09:00Z">
          <w:pPr>
            <w:jc w:val="center"/>
          </w:pPr>
        </w:pPrChange>
      </w:pPr>
      <w:ins w:id="76" w:author="lianzt" w:date="2013-07-24T21:21:00Z">
        <w:r>
          <w:rPr>
            <w:rFonts w:hint="eastAsia"/>
          </w:rPr>
          <w:t>该权限可分配给所有</w:t>
        </w:r>
      </w:ins>
      <w:ins w:id="77" w:author="lianzt" w:date="2013-07-24T21:22:00Z">
        <w:r w:rsidR="005F595F">
          <w:rPr>
            <w:rFonts w:hint="eastAsia"/>
          </w:rPr>
          <w:t>角色组。</w:t>
        </w:r>
      </w:ins>
    </w:p>
    <w:p w:rsidR="00DB558C" w:rsidRDefault="001F123C" w:rsidP="00DB558C">
      <w:pPr>
        <w:pStyle w:val="a7"/>
        <w:ind w:firstLine="420"/>
        <w:rPr>
          <w:ins w:id="78" w:author="lianzt" w:date="2013-07-24T21:22:00Z"/>
        </w:rPr>
        <w:pPrChange w:id="79" w:author="lianzt" w:date="2013-07-24T21:09:00Z">
          <w:pPr>
            <w:jc w:val="center"/>
          </w:pPr>
        </w:pPrChange>
      </w:pPr>
      <w:ins w:id="80" w:author="lianzt" w:date="2013-07-29T21:27:00Z">
        <w:r>
          <w:rPr>
            <w:rFonts w:hint="eastAsia"/>
          </w:rPr>
          <w:t>三违只要被核实，就可以在三违通报页面中查询到，</w:t>
        </w:r>
      </w:ins>
      <w:ins w:id="81" w:author="lianzt" w:date="2013-07-29T21:28:00Z">
        <w:r>
          <w:rPr>
            <w:rFonts w:hint="eastAsia"/>
          </w:rPr>
          <w:t>即可能会有两种状态的三违：已确认和确认</w:t>
        </w:r>
      </w:ins>
    </w:p>
    <w:p w:rsidR="00000000" w:rsidRDefault="00110E3B">
      <w:pPr>
        <w:pStyle w:val="a7"/>
        <w:ind w:firstLine="420"/>
        <w:rPr>
          <w:ins w:id="82" w:author="lianzt" w:date="2013-07-24T21:21:00Z"/>
        </w:rPr>
        <w:pPrChange w:id="83" w:author="lianzt" w:date="2013-07-24T21:09:00Z">
          <w:pPr>
            <w:jc w:val="center"/>
          </w:pPr>
        </w:pPrChange>
      </w:pPr>
      <w:ins w:id="84" w:author="lianzt" w:date="2013-07-24T21:24:00Z">
        <w:r>
          <w:rPr>
            <w:rFonts w:hint="eastAsia"/>
          </w:rPr>
          <w:t>功能：</w:t>
        </w:r>
      </w:ins>
      <w:ins w:id="85" w:author="lianzt" w:date="2013-07-24T21:22:00Z">
        <w:r w:rsidR="005F595F">
          <w:rPr>
            <w:rFonts w:hint="eastAsia"/>
          </w:rPr>
          <w:t>查询已通报的三违，可</w:t>
        </w:r>
      </w:ins>
      <w:ins w:id="86" w:author="lianzt" w:date="2013-07-24T21:23:00Z">
        <w:r w:rsidR="005F595F">
          <w:rPr>
            <w:rFonts w:hint="eastAsia"/>
          </w:rPr>
          <w:t>以使用三违分类、三违部门进行查询。</w:t>
        </w:r>
      </w:ins>
    </w:p>
    <w:p w:rsidR="00000000" w:rsidRDefault="005F595F">
      <w:pPr>
        <w:pStyle w:val="3"/>
        <w:rPr>
          <w:ins w:id="87" w:author="lianzt" w:date="2013-07-24T21:19:00Z"/>
        </w:rPr>
        <w:pPrChange w:id="88" w:author="lianzt" w:date="2013-07-24T21:23:00Z">
          <w:pPr>
            <w:jc w:val="center"/>
          </w:pPr>
        </w:pPrChange>
      </w:pPr>
      <w:ins w:id="89" w:author="lianzt" w:date="2013-07-24T21:23:00Z">
        <w:r>
          <w:rPr>
            <w:rFonts w:hint="eastAsia"/>
          </w:rPr>
          <w:t>6.</w:t>
        </w:r>
        <w:r>
          <w:rPr>
            <w:rFonts w:hint="eastAsia"/>
          </w:rPr>
          <w:t>三违查询</w:t>
        </w:r>
      </w:ins>
    </w:p>
    <w:p w:rsidR="00000000" w:rsidRDefault="00110E3B">
      <w:pPr>
        <w:pStyle w:val="a7"/>
        <w:ind w:firstLine="420"/>
        <w:rPr>
          <w:ins w:id="90" w:author="lianzt" w:date="2013-07-24T21:24:00Z"/>
        </w:rPr>
        <w:pPrChange w:id="91" w:author="lianzt" w:date="2013-07-24T21:09:00Z">
          <w:pPr>
            <w:jc w:val="center"/>
          </w:pPr>
        </w:pPrChange>
      </w:pPr>
      <w:ins w:id="92" w:author="lianzt" w:date="2013-07-24T21:23:00Z">
        <w:r>
          <w:rPr>
            <w:rFonts w:hint="eastAsia"/>
          </w:rPr>
          <w:t>该权限可分配</w:t>
        </w:r>
      </w:ins>
      <w:ins w:id="93" w:author="lianzt" w:date="2013-07-24T21:24:00Z">
        <w:r>
          <w:rPr>
            <w:rFonts w:hint="eastAsia"/>
          </w:rPr>
          <w:t>给</w:t>
        </w:r>
        <w:r w:rsidR="002F7441">
          <w:rPr>
            <w:rFonts w:hint="eastAsia"/>
          </w:rPr>
          <w:t>需要管理、统计三违的部门，如：安环部、财务部、管理员、领导等。</w:t>
        </w:r>
      </w:ins>
    </w:p>
    <w:p w:rsidR="00000000" w:rsidRDefault="00AC6114">
      <w:pPr>
        <w:pStyle w:val="a7"/>
        <w:ind w:firstLine="420"/>
        <w:rPr>
          <w:ins w:id="94" w:author="lianzt" w:date="2013-07-24T21:28:00Z"/>
        </w:rPr>
        <w:pPrChange w:id="95" w:author="lianzt" w:date="2013-07-24T21:09:00Z">
          <w:pPr>
            <w:jc w:val="center"/>
          </w:pPr>
        </w:pPrChange>
      </w:pPr>
      <w:ins w:id="96" w:author="lianzt" w:date="2013-07-24T21:25:00Z">
        <w:r>
          <w:rPr>
            <w:rFonts w:hint="eastAsia"/>
          </w:rPr>
          <w:t>功能：</w:t>
        </w:r>
      </w:ins>
      <w:ins w:id="97" w:author="lianzt" w:date="2013-07-24T21:27:00Z">
        <w:r w:rsidR="00C63010">
          <w:rPr>
            <w:rFonts w:hint="eastAsia"/>
          </w:rPr>
          <w:t>可以查询所有状态的三违信息</w:t>
        </w:r>
      </w:ins>
      <w:ins w:id="98" w:author="lianzt" w:date="2013-07-29T21:28:00Z">
        <w:r w:rsidR="001F123C">
          <w:rPr>
            <w:rFonts w:hint="eastAsia"/>
          </w:rPr>
          <w:t>（包括其它部门的未核实三违）</w:t>
        </w:r>
      </w:ins>
      <w:ins w:id="99" w:author="lianzt" w:date="2013-07-24T21:28:00Z">
        <w:r w:rsidR="00C63010">
          <w:rPr>
            <w:rFonts w:hint="eastAsia"/>
          </w:rPr>
          <w:t>。</w:t>
        </w:r>
      </w:ins>
    </w:p>
    <w:p w:rsidR="00000000" w:rsidRDefault="00C63010">
      <w:pPr>
        <w:pStyle w:val="3"/>
        <w:rPr>
          <w:ins w:id="100" w:author="lianzt" w:date="2013-07-24T21:24:00Z"/>
        </w:rPr>
        <w:pPrChange w:id="101" w:author="lianzt" w:date="2013-07-24T21:28:00Z">
          <w:pPr>
            <w:jc w:val="center"/>
          </w:pPr>
        </w:pPrChange>
      </w:pPr>
      <w:ins w:id="102" w:author="lianzt" w:date="2013-07-24T21:28:00Z">
        <w:r>
          <w:rPr>
            <w:rFonts w:hint="eastAsia"/>
          </w:rPr>
          <w:t>7.</w:t>
        </w:r>
        <w:r>
          <w:rPr>
            <w:rFonts w:hint="eastAsia"/>
          </w:rPr>
          <w:t>三违</w:t>
        </w:r>
      </w:ins>
      <w:ins w:id="103" w:author="lianzt" w:date="2013-07-24T21:33:00Z">
        <w:r w:rsidR="00156C51">
          <w:rPr>
            <w:rFonts w:hint="eastAsia"/>
          </w:rPr>
          <w:t>删除</w:t>
        </w:r>
      </w:ins>
    </w:p>
    <w:p w:rsidR="00000000" w:rsidRDefault="00C63010">
      <w:pPr>
        <w:pStyle w:val="a7"/>
        <w:ind w:firstLine="420"/>
        <w:rPr>
          <w:ins w:id="104" w:author="lianzt" w:date="2013-07-24T21:28:00Z"/>
        </w:rPr>
        <w:pPrChange w:id="105" w:author="lianzt" w:date="2013-07-24T21:09:00Z">
          <w:pPr>
            <w:jc w:val="center"/>
          </w:pPr>
        </w:pPrChange>
      </w:pPr>
      <w:ins w:id="106" w:author="lianzt" w:date="2013-07-24T21:28:00Z">
        <w:r>
          <w:rPr>
            <w:rFonts w:hint="eastAsia"/>
          </w:rPr>
          <w:t>该权限只可分配给管理员；</w:t>
        </w:r>
      </w:ins>
    </w:p>
    <w:p w:rsidR="00000000" w:rsidRDefault="001F123C">
      <w:pPr>
        <w:pStyle w:val="a7"/>
        <w:ind w:firstLine="420"/>
        <w:rPr>
          <w:ins w:id="107" w:author="lianzt" w:date="2013-07-24T21:24:00Z"/>
        </w:rPr>
        <w:pPrChange w:id="108" w:author="lianzt" w:date="2013-07-24T21:09:00Z">
          <w:pPr>
            <w:jc w:val="center"/>
          </w:pPr>
        </w:pPrChange>
      </w:pPr>
      <w:ins w:id="109" w:author="lianzt" w:date="2013-07-24T21:28:00Z">
        <w:r>
          <w:rPr>
            <w:rFonts w:hint="eastAsia"/>
          </w:rPr>
          <w:t>功能：可以</w:t>
        </w:r>
        <w:r w:rsidR="00C63010">
          <w:rPr>
            <w:rFonts w:hint="eastAsia"/>
          </w:rPr>
          <w:t>删除三违信息，用于数据调错。</w:t>
        </w:r>
      </w:ins>
    </w:p>
    <w:p w:rsidR="00000000" w:rsidRDefault="00B0283B">
      <w:pPr>
        <w:pStyle w:val="a7"/>
        <w:ind w:firstLine="420"/>
        <w:rPr>
          <w:ins w:id="110" w:author="lianzt" w:date="2013-07-24T21:19:00Z"/>
        </w:rPr>
        <w:pPrChange w:id="111" w:author="lianzt" w:date="2013-07-24T21:09:00Z">
          <w:pPr>
            <w:jc w:val="center"/>
          </w:pPr>
        </w:pPrChange>
      </w:pPr>
    </w:p>
    <w:p w:rsidR="00000000" w:rsidRDefault="00B0283B">
      <w:pPr>
        <w:pStyle w:val="a7"/>
        <w:ind w:firstLine="420"/>
        <w:rPr>
          <w:ins w:id="112" w:author="lianzt" w:date="2013-07-24T21:19:00Z"/>
        </w:rPr>
        <w:pPrChange w:id="113" w:author="lianzt" w:date="2013-07-24T21:09:00Z">
          <w:pPr>
            <w:jc w:val="center"/>
          </w:pPr>
        </w:pPrChange>
      </w:pPr>
    </w:p>
    <w:p w:rsidR="00000000" w:rsidRDefault="00B0283B">
      <w:pPr>
        <w:pStyle w:val="a7"/>
        <w:ind w:firstLine="420"/>
        <w:pPrChange w:id="114" w:author="lianzt" w:date="2013-07-24T21:09:00Z">
          <w:pPr>
            <w:jc w:val="center"/>
          </w:pPr>
        </w:pPrChange>
      </w:pP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Del="00AA5B6B" w:rsidRDefault="003D6EC1" w:rsidP="00A3234B">
      <w:pPr>
        <w:jc w:val="center"/>
        <w:rPr>
          <w:del w:id="115" w:author="lianzt" w:date="2013-07-31T14:53:00Z"/>
          <w:sz w:val="36"/>
          <w:szCs w:val="36"/>
        </w:rPr>
      </w:pPr>
    </w:p>
    <w:p w:rsidR="003D6EC1" w:rsidDel="00AA5B6B" w:rsidRDefault="003D6EC1" w:rsidP="00A3234B">
      <w:pPr>
        <w:jc w:val="center"/>
        <w:rPr>
          <w:del w:id="116" w:author="lianzt" w:date="2013-07-31T14:53:00Z"/>
          <w:sz w:val="36"/>
          <w:szCs w:val="36"/>
        </w:rPr>
      </w:pPr>
    </w:p>
    <w:p w:rsidR="003D6EC1" w:rsidRDefault="00BD3AC7" w:rsidP="00A3234B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事故管理</w:t>
      </w:r>
      <w:r w:rsidR="00235A0F">
        <w:rPr>
          <w:rFonts w:hint="eastAsia"/>
          <w:sz w:val="36"/>
          <w:szCs w:val="36"/>
        </w:rPr>
        <w:t>工作流程</w:t>
      </w:r>
    </w:p>
    <w:p w:rsidR="003D6EC1" w:rsidRDefault="003D6EC1" w:rsidP="00A3234B">
      <w:pPr>
        <w:jc w:val="center"/>
        <w:rPr>
          <w:sz w:val="36"/>
          <w:szCs w:val="36"/>
        </w:rPr>
      </w:pPr>
    </w:p>
    <w:p w:rsidR="003D6EC1" w:rsidRDefault="00DB558C" w:rsidP="00FA798A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53" type="#_x0000_t67" style="position:absolute;left:0;text-align:left;margin-left:64.5pt;margin-top:82.4pt;width:13.5pt;height:128.8pt;z-index:25168076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  <w:r>
        <w:rPr>
          <w:noProof/>
          <w:sz w:val="36"/>
          <w:szCs w:val="36"/>
        </w:rPr>
        <w:pict>
          <v:shape id="_x0000_s1054" type="#_x0000_t110" style="position:absolute;left:0;text-align:left;margin-left:25.05pt;margin-top:211.2pt;width:94.5pt;height:43.3pt;z-index:251681792" fillcolor="#4f81bd [3204]" strokecolor="#f2f2f2 [3041]" strokeweight="3pt">
            <v:shadow on="t" type="perspective" color="#243f60 [1604]" opacity=".5" offset="1pt" offset2="-1pt"/>
            <v:textbox style="mso-next-textbox:#_x0000_s1054">
              <w:txbxContent>
                <w:p w:rsidR="007F0E79" w:rsidRPr="005E4F8D" w:rsidRDefault="00F82201" w:rsidP="007F0E79">
                  <w:pPr>
                    <w:rPr>
                      <w:rFonts w:asciiTheme="minorEastAsia" w:eastAsiaTheme="minorEastAsia" w:hAnsiTheme="minorEastAsia"/>
                      <w:b/>
                      <w:color w:val="0D0D0D" w:themeColor="text1" w:themeTint="F2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18"/>
                      <w:szCs w:val="18"/>
                    </w:rPr>
                    <w:t>事故</w:t>
                  </w:r>
                  <w:r w:rsidR="007F0E79"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18"/>
                      <w:szCs w:val="18"/>
                    </w:rPr>
                    <w:t>通报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52" type="#_x0000_t117" style="position:absolute;left:0;text-align:left;margin-left:29.15pt;margin-top:52.35pt;width:83.65pt;height:24pt;z-index:251679744" fillcolor="#f79646 [3209]" strokecolor="#f2f2f2 [3041]" strokeweight="3pt">
            <v:shadow on="t" type="perspective" color="#974706 [1609]" opacity=".5" offset="1pt" offset2="-1pt"/>
            <v:textbox style="mso-next-textbox:#_x0000_s1052">
              <w:txbxContent>
                <w:p w:rsidR="004D0B69" w:rsidRPr="005E4F8D" w:rsidRDefault="008A2E1D" w:rsidP="004D0B69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事故</w:t>
                  </w:r>
                  <w:r w:rsidR="004D0B69" w:rsidRPr="005E4F8D">
                    <w:rPr>
                      <w:rFonts w:hint="eastAsia"/>
                      <w:b/>
                      <w:sz w:val="18"/>
                      <w:szCs w:val="18"/>
                    </w:rPr>
                    <w:t>登记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59" type="#_x0000_t202" style="position:absolute;left:0;text-align:left;margin-left:159.75pt;margin-top:204.6pt;width:236.25pt;height:56.25pt;z-index:251684864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1059">
              <w:txbxContent>
                <w:p w:rsidR="003912CF" w:rsidRPr="001F54FE" w:rsidRDefault="00D61D6B" w:rsidP="003912CF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事故登记后，然后进行事故通报，通报时把事故处理意见</w:t>
                  </w:r>
                  <w:r w:rsidR="001A0448">
                    <w:rPr>
                      <w:rFonts w:hint="eastAsia"/>
                      <w:sz w:val="18"/>
                      <w:szCs w:val="18"/>
                    </w:rPr>
                    <w:t>、整改措施、调查组成员，填表单位负责人填写到通报报告中。</w:t>
                  </w:r>
                  <w:r w:rsidR="003912CF" w:rsidRPr="001F54FE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60" type="#_x0000_t32" style="position:absolute;left:0;text-align:left;margin-left:126pt;margin-top:234.1pt;width:29.25pt;height:0;z-index:251685888" o:connectortype="straight" strokecolor="#4f81bd [3204]" strokeweight="1pt">
            <v:stroke endarrow="block"/>
            <v:shadow type="perspective" color="#243f60 [1604]" offset="1pt" offset2="-3pt"/>
          </v:shape>
        </w:pict>
      </w:r>
      <w:r>
        <w:rPr>
          <w:noProof/>
          <w:sz w:val="36"/>
          <w:szCs w:val="36"/>
        </w:rPr>
        <w:pict>
          <v:shape id="_x0000_s1055" type="#_x0000_t202" style="position:absolute;left:0;text-align:left;margin-left:152.25pt;margin-top:30.3pt;width:243.75pt;height:69.15pt;z-index:251682816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55">
              <w:txbxContent>
                <w:p w:rsidR="00013A65" w:rsidRDefault="003912CF" w:rsidP="003912CF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1、登记由</w:t>
                  </w:r>
                  <w:r w:rsidR="00013A65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安环部</w:t>
                  </w: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填写，包括</w:t>
                  </w:r>
                  <w:r w:rsidR="00013A65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事故单位（手动登记）</w:t>
                  </w: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、</w:t>
                  </w:r>
                  <w:r w:rsidR="00013A65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事故发生</w:t>
                  </w: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地点、</w:t>
                  </w:r>
                  <w:r w:rsidR="00013A65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事故类别</w:t>
                  </w: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、</w:t>
                  </w:r>
                  <w:r w:rsidR="00013A65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事故级别</w:t>
                  </w: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、</w:t>
                  </w:r>
                  <w:r w:rsidR="00013A65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事故性质</w:t>
                  </w: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、</w:t>
                  </w:r>
                  <w:r w:rsidR="00013A65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直接经济损失（万元）</w:t>
                  </w: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、</w:t>
                  </w:r>
                  <w:r w:rsidR="00013A65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间接经济损失（万元）、</w:t>
                  </w:r>
                  <w:r w:rsidR="00CF472F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事故概要</w:t>
                  </w: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。</w:t>
                  </w:r>
                </w:p>
                <w:p w:rsidR="003912CF" w:rsidRPr="00662F36" w:rsidRDefault="00013A65" w:rsidP="003912CF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2</w:t>
                  </w:r>
                  <w:r w:rsidR="003912CF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、填写完毕进行提交处理。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56" type="#_x0000_t32" style="position:absolute;left:0;text-align:left;margin-left:118.5pt;margin-top:64.8pt;width:29.25pt;height:0;z-index:251683840" o:connectortype="straight" strokecolor="#9bbb59 [3206]" strokeweight="1pt">
            <v:stroke endarrow="block"/>
            <v:shadow type="perspective" color="#4e6128 [1606]" offset="1pt" offset2="-3pt"/>
          </v:shape>
        </w:pict>
      </w: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000000" w:rsidRDefault="005F3F36">
      <w:pPr>
        <w:pStyle w:val="2"/>
        <w:rPr>
          <w:del w:id="117" w:author="lianzt" w:date="2013-07-30T18:20:00Z"/>
        </w:rPr>
        <w:pPrChange w:id="118" w:author="lianzt" w:date="2013-07-30T18:21:00Z">
          <w:pPr>
            <w:jc w:val="center"/>
          </w:pPr>
        </w:pPrChange>
      </w:pPr>
      <w:ins w:id="119" w:author="lianzt" w:date="2013-07-30T18:21:00Z">
        <w:r>
          <w:rPr>
            <w:rFonts w:hint="eastAsia"/>
          </w:rPr>
          <w:t>事故管理工作流程</w:t>
        </w:r>
      </w:ins>
    </w:p>
    <w:p w:rsidR="00000000" w:rsidRDefault="00B0283B">
      <w:pPr>
        <w:pStyle w:val="2"/>
        <w:pPrChange w:id="120" w:author="lianzt" w:date="2013-07-30T18:21:00Z">
          <w:pPr>
            <w:jc w:val="center"/>
          </w:pPr>
        </w:pPrChange>
      </w:pPr>
    </w:p>
    <w:p w:rsidR="00000000" w:rsidRDefault="006121A1">
      <w:pPr>
        <w:pStyle w:val="3"/>
        <w:rPr>
          <w:ins w:id="121" w:author="lianzt" w:date="2013-07-30T18:22:00Z"/>
        </w:rPr>
        <w:pPrChange w:id="122" w:author="lianzt" w:date="2013-07-30T18:22:00Z">
          <w:pPr>
            <w:jc w:val="center"/>
          </w:pPr>
        </w:pPrChange>
      </w:pPr>
      <w:ins w:id="123" w:author="lianzt" w:date="2013-07-30T18:22:00Z">
        <w:r>
          <w:rPr>
            <w:rFonts w:hint="eastAsia"/>
          </w:rPr>
          <w:t>1.</w:t>
        </w:r>
        <w:r>
          <w:rPr>
            <w:rFonts w:hint="eastAsia"/>
          </w:rPr>
          <w:t>事故登记</w:t>
        </w:r>
      </w:ins>
    </w:p>
    <w:p w:rsidR="00000000" w:rsidRDefault="006121A1">
      <w:pPr>
        <w:pStyle w:val="a7"/>
        <w:ind w:firstLine="420"/>
        <w:rPr>
          <w:ins w:id="124" w:author="lianzt" w:date="2013-07-30T18:23:00Z"/>
        </w:rPr>
        <w:pPrChange w:id="125" w:author="lianzt" w:date="2013-07-30T18:21:00Z">
          <w:pPr>
            <w:jc w:val="center"/>
          </w:pPr>
        </w:pPrChange>
      </w:pPr>
      <w:ins w:id="126" w:author="lianzt" w:date="2013-07-30T18:22:00Z">
        <w:r>
          <w:rPr>
            <w:rFonts w:hint="eastAsia"/>
          </w:rPr>
          <w:t>可根据</w:t>
        </w:r>
      </w:ins>
      <w:ins w:id="127" w:author="lianzt" w:date="2013-07-30T18:23:00Z">
        <w:r>
          <w:rPr>
            <w:rFonts w:hint="eastAsia"/>
          </w:rPr>
          <w:t>需要分配权限，需要注意事故单位要手动填写，在通报流程时要注意检查。</w:t>
        </w:r>
      </w:ins>
    </w:p>
    <w:p w:rsidR="00000000" w:rsidRDefault="006121A1">
      <w:pPr>
        <w:pStyle w:val="a7"/>
        <w:ind w:firstLine="420"/>
        <w:rPr>
          <w:ins w:id="128" w:author="lianzt" w:date="2013-07-30T18:22:00Z"/>
        </w:rPr>
        <w:pPrChange w:id="129" w:author="lianzt" w:date="2013-07-30T18:21:00Z">
          <w:pPr>
            <w:jc w:val="center"/>
          </w:pPr>
        </w:pPrChange>
      </w:pPr>
      <w:ins w:id="130" w:author="lianzt" w:date="2013-07-30T18:23:00Z">
        <w:r>
          <w:rPr>
            <w:rFonts w:hint="eastAsia"/>
          </w:rPr>
          <w:t>事故提交</w:t>
        </w:r>
      </w:ins>
      <w:ins w:id="131" w:author="lianzt" w:date="2013-07-30T18:24:00Z">
        <w:r>
          <w:rPr>
            <w:rFonts w:hint="eastAsia"/>
          </w:rPr>
          <w:t>后事故的状态为“未通报”，此时还不能在事故通报页面中查询到。</w:t>
        </w:r>
      </w:ins>
    </w:p>
    <w:p w:rsidR="00000000" w:rsidRDefault="006121A1">
      <w:pPr>
        <w:pStyle w:val="3"/>
        <w:rPr>
          <w:ins w:id="132" w:author="lianzt" w:date="2013-07-30T18:22:00Z"/>
        </w:rPr>
        <w:pPrChange w:id="133" w:author="lianzt" w:date="2013-07-30T18:22:00Z">
          <w:pPr>
            <w:jc w:val="center"/>
          </w:pPr>
        </w:pPrChange>
      </w:pPr>
      <w:ins w:id="134" w:author="lianzt" w:date="2013-07-30T18:22:00Z">
        <w:r>
          <w:rPr>
            <w:rFonts w:hint="eastAsia"/>
          </w:rPr>
          <w:t>2.</w:t>
        </w:r>
        <w:r>
          <w:rPr>
            <w:rFonts w:hint="eastAsia"/>
          </w:rPr>
          <w:t>事故通报</w:t>
        </w:r>
      </w:ins>
    </w:p>
    <w:p w:rsidR="00000000" w:rsidRDefault="006121A1">
      <w:pPr>
        <w:pStyle w:val="a7"/>
        <w:ind w:firstLine="420"/>
        <w:rPr>
          <w:ins w:id="135" w:author="lianzt" w:date="2013-07-30T18:22:00Z"/>
        </w:rPr>
        <w:pPrChange w:id="136" w:author="lianzt" w:date="2013-07-30T18:21:00Z">
          <w:pPr>
            <w:jc w:val="center"/>
          </w:pPr>
        </w:pPrChange>
      </w:pPr>
      <w:ins w:id="137" w:author="lianzt" w:date="2013-07-30T18:25:00Z">
        <w:r>
          <w:rPr>
            <w:rFonts w:hint="eastAsia"/>
          </w:rPr>
          <w:t>可分配给所有角色和用户，该页面的功能是查询状态为“已通报”的事故。</w:t>
        </w:r>
      </w:ins>
    </w:p>
    <w:p w:rsidR="00000000" w:rsidRDefault="006121A1">
      <w:pPr>
        <w:pStyle w:val="3"/>
        <w:rPr>
          <w:ins w:id="138" w:author="lianzt" w:date="2013-07-30T18:22:00Z"/>
        </w:rPr>
        <w:pPrChange w:id="139" w:author="lianzt" w:date="2013-07-30T18:22:00Z">
          <w:pPr>
            <w:jc w:val="center"/>
          </w:pPr>
        </w:pPrChange>
      </w:pPr>
      <w:ins w:id="140" w:author="lianzt" w:date="2013-07-30T18:22:00Z">
        <w:r>
          <w:rPr>
            <w:rFonts w:hint="eastAsia"/>
          </w:rPr>
          <w:t>3.</w:t>
        </w:r>
        <w:r>
          <w:rPr>
            <w:rFonts w:hint="eastAsia"/>
          </w:rPr>
          <w:t>通报事故</w:t>
        </w:r>
      </w:ins>
    </w:p>
    <w:p w:rsidR="00000000" w:rsidRDefault="006121A1">
      <w:pPr>
        <w:pStyle w:val="a7"/>
        <w:ind w:firstLine="420"/>
        <w:rPr>
          <w:ins w:id="141" w:author="lianzt" w:date="2013-07-30T18:27:00Z"/>
        </w:rPr>
        <w:pPrChange w:id="142" w:author="lianzt" w:date="2013-07-30T18:21:00Z">
          <w:pPr>
            <w:jc w:val="center"/>
          </w:pPr>
        </w:pPrChange>
      </w:pPr>
      <w:ins w:id="143" w:author="lianzt" w:date="2013-07-30T18:26:00Z">
        <w:r>
          <w:rPr>
            <w:rFonts w:hint="eastAsia"/>
          </w:rPr>
          <w:t>该功能分配给可以通报事故的</w:t>
        </w:r>
      </w:ins>
      <w:ins w:id="144" w:author="lianzt" w:date="2013-07-30T18:27:00Z">
        <w:r>
          <w:rPr>
            <w:rFonts w:hint="eastAsia"/>
          </w:rPr>
          <w:t>角色或用户，如安环部、领导、管理员等。</w:t>
        </w:r>
      </w:ins>
    </w:p>
    <w:p w:rsidR="00000000" w:rsidRDefault="006121A1">
      <w:pPr>
        <w:pStyle w:val="a7"/>
        <w:ind w:firstLine="420"/>
        <w:rPr>
          <w:ins w:id="145" w:author="lianzt" w:date="2013-07-30T18:28:00Z"/>
        </w:rPr>
        <w:pPrChange w:id="146" w:author="lianzt" w:date="2013-07-30T18:21:00Z">
          <w:pPr>
            <w:jc w:val="center"/>
          </w:pPr>
        </w:pPrChange>
      </w:pPr>
      <w:ins w:id="147" w:author="lianzt" w:date="2013-07-30T18:27:00Z">
        <w:r>
          <w:rPr>
            <w:rFonts w:hint="eastAsia"/>
          </w:rPr>
          <w:t>进入页面后可查看到所有未通报的事故，点击通报并输入相关信息</w:t>
        </w:r>
      </w:ins>
      <w:ins w:id="148" w:author="lianzt" w:date="2013-07-30T18:28:00Z">
        <w:r>
          <w:rPr>
            <w:rFonts w:hint="eastAsia"/>
          </w:rPr>
          <w:t>后提交，可把事故从“未通报”状态修改为“已通报”状态。</w:t>
        </w:r>
      </w:ins>
    </w:p>
    <w:p w:rsidR="00000000" w:rsidRDefault="006121A1">
      <w:pPr>
        <w:pStyle w:val="a7"/>
        <w:ind w:firstLine="420"/>
        <w:rPr>
          <w:ins w:id="149" w:author="lianzt" w:date="2013-07-30T18:28:00Z"/>
        </w:rPr>
        <w:pPrChange w:id="150" w:author="lianzt" w:date="2013-07-30T18:21:00Z">
          <w:pPr>
            <w:jc w:val="center"/>
          </w:pPr>
        </w:pPrChange>
      </w:pPr>
      <w:ins w:id="151" w:author="lianzt" w:date="2013-07-30T18:28:00Z">
        <w:r>
          <w:rPr>
            <w:rFonts w:hint="eastAsia"/>
          </w:rPr>
          <w:t>通报后的事故可以在“事故通报”页面中查询。</w:t>
        </w:r>
      </w:ins>
    </w:p>
    <w:p w:rsidR="00000000" w:rsidRDefault="006121A1">
      <w:pPr>
        <w:pStyle w:val="a7"/>
        <w:ind w:firstLine="420"/>
        <w:rPr>
          <w:ins w:id="152" w:author="lianzt" w:date="2013-07-30T18:22:00Z"/>
        </w:rPr>
        <w:pPrChange w:id="153" w:author="lianzt" w:date="2013-07-30T18:21:00Z">
          <w:pPr>
            <w:jc w:val="center"/>
          </w:pPr>
        </w:pPrChange>
      </w:pPr>
      <w:ins w:id="154" w:author="lianzt" w:date="2013-07-30T18:28:00Z">
        <w:r>
          <w:rPr>
            <w:rFonts w:hint="eastAsia"/>
          </w:rPr>
          <w:t>注意与事故通报页面的区别</w:t>
        </w:r>
      </w:ins>
      <w:ins w:id="155" w:author="lianzt" w:date="2013-07-30T18:29:00Z">
        <w:r>
          <w:rPr>
            <w:rFonts w:hint="eastAsia"/>
          </w:rPr>
          <w:t>。</w:t>
        </w:r>
      </w:ins>
    </w:p>
    <w:p w:rsidR="00000000" w:rsidRDefault="006121A1">
      <w:pPr>
        <w:pStyle w:val="3"/>
        <w:rPr>
          <w:ins w:id="156" w:author="lianzt" w:date="2013-07-30T18:22:00Z"/>
        </w:rPr>
        <w:pPrChange w:id="157" w:author="lianzt" w:date="2013-07-30T18:22:00Z">
          <w:pPr>
            <w:jc w:val="center"/>
          </w:pPr>
        </w:pPrChange>
      </w:pPr>
      <w:ins w:id="158" w:author="lianzt" w:date="2013-07-30T18:22:00Z">
        <w:r>
          <w:rPr>
            <w:rFonts w:hint="eastAsia"/>
          </w:rPr>
          <w:lastRenderedPageBreak/>
          <w:t>4.</w:t>
        </w:r>
        <w:r>
          <w:rPr>
            <w:rFonts w:hint="eastAsia"/>
          </w:rPr>
          <w:t>事故查询</w:t>
        </w:r>
      </w:ins>
    </w:p>
    <w:p w:rsidR="00000000" w:rsidRDefault="006121A1">
      <w:pPr>
        <w:pStyle w:val="a7"/>
        <w:ind w:firstLine="420"/>
        <w:rPr>
          <w:ins w:id="159" w:author="lianzt" w:date="2013-07-30T18:30:00Z"/>
        </w:rPr>
        <w:pPrChange w:id="160" w:author="lianzt" w:date="2013-07-30T18:21:00Z">
          <w:pPr>
            <w:jc w:val="center"/>
          </w:pPr>
        </w:pPrChange>
      </w:pPr>
      <w:ins w:id="161" w:author="lianzt" w:date="2013-07-30T18:29:00Z">
        <w:r>
          <w:rPr>
            <w:rFonts w:hint="eastAsia"/>
          </w:rPr>
          <w:t>该功能可分配给所有需要查看和统计事故的角色</w:t>
        </w:r>
      </w:ins>
      <w:ins w:id="162" w:author="lianzt" w:date="2013-07-30T18:30:00Z">
        <w:r>
          <w:rPr>
            <w:rFonts w:hint="eastAsia"/>
          </w:rPr>
          <w:t>或用户。</w:t>
        </w:r>
      </w:ins>
    </w:p>
    <w:p w:rsidR="00000000" w:rsidRDefault="006121A1">
      <w:pPr>
        <w:pStyle w:val="a7"/>
        <w:ind w:firstLine="420"/>
        <w:rPr>
          <w:ins w:id="163" w:author="lianzt" w:date="2013-07-30T18:22:00Z"/>
        </w:rPr>
        <w:pPrChange w:id="164" w:author="lianzt" w:date="2013-07-30T18:21:00Z">
          <w:pPr>
            <w:jc w:val="center"/>
          </w:pPr>
        </w:pPrChange>
      </w:pPr>
      <w:ins w:id="165" w:author="lianzt" w:date="2013-07-30T18:30:00Z">
        <w:r>
          <w:rPr>
            <w:rFonts w:hint="eastAsia"/>
          </w:rPr>
          <w:t>进入页面后可以查看所有事故，包含通报与未通报。</w:t>
        </w:r>
      </w:ins>
    </w:p>
    <w:p w:rsidR="00000000" w:rsidRDefault="006121A1">
      <w:pPr>
        <w:pStyle w:val="3"/>
        <w:rPr>
          <w:ins w:id="166" w:author="lianzt" w:date="2013-07-30T18:30:00Z"/>
        </w:rPr>
        <w:pPrChange w:id="167" w:author="lianzt" w:date="2013-07-30T18:22:00Z">
          <w:pPr>
            <w:jc w:val="center"/>
          </w:pPr>
        </w:pPrChange>
      </w:pPr>
      <w:ins w:id="168" w:author="lianzt" w:date="2013-07-30T18:22:00Z">
        <w:r>
          <w:rPr>
            <w:rFonts w:hint="eastAsia"/>
          </w:rPr>
          <w:t>5.</w:t>
        </w:r>
        <w:r>
          <w:rPr>
            <w:rFonts w:hint="eastAsia"/>
          </w:rPr>
          <w:t>事故删除</w:t>
        </w:r>
      </w:ins>
    </w:p>
    <w:p w:rsidR="00000000" w:rsidRDefault="006121A1">
      <w:pPr>
        <w:pStyle w:val="a7"/>
        <w:ind w:firstLine="420"/>
        <w:rPr>
          <w:ins w:id="169" w:author="lianzt" w:date="2013-07-30T18:30:00Z"/>
        </w:rPr>
        <w:pPrChange w:id="170" w:author="lianzt" w:date="2013-07-30T18:30:00Z">
          <w:pPr>
            <w:jc w:val="center"/>
          </w:pPr>
        </w:pPrChange>
      </w:pPr>
      <w:ins w:id="171" w:author="lianzt" w:date="2013-07-30T18:30:00Z">
        <w:r>
          <w:rPr>
            <w:rFonts w:hint="eastAsia"/>
          </w:rPr>
          <w:t>该功能只可分配给管理员，用于删除错误数据。</w:t>
        </w:r>
      </w:ins>
    </w:p>
    <w:p w:rsidR="00000000" w:rsidRDefault="006121A1">
      <w:pPr>
        <w:pStyle w:val="a7"/>
        <w:ind w:firstLine="420"/>
        <w:pPrChange w:id="172" w:author="lianzt" w:date="2013-07-30T18:30:00Z">
          <w:pPr>
            <w:jc w:val="center"/>
          </w:pPr>
        </w:pPrChange>
      </w:pPr>
      <w:ins w:id="173" w:author="lianzt" w:date="2013-07-30T18:30:00Z">
        <w:r>
          <w:rPr>
            <w:rFonts w:hint="eastAsia"/>
          </w:rPr>
          <w:t>由于事故管理流程比较简单</w:t>
        </w:r>
      </w:ins>
      <w:ins w:id="174" w:author="lianzt" w:date="2013-07-30T18:31:00Z">
        <w:r>
          <w:rPr>
            <w:rFonts w:hint="eastAsia"/>
          </w:rPr>
          <w:t>，所以不再增加事故修改页面，如果发现有错误数据，可让相关负责人重新录入，然后再由管理员把错误数据</w:t>
        </w:r>
      </w:ins>
      <w:ins w:id="175" w:author="lianzt" w:date="2013-07-30T18:32:00Z">
        <w:r>
          <w:rPr>
            <w:rFonts w:hint="eastAsia"/>
          </w:rPr>
          <w:t>删除。</w:t>
        </w:r>
      </w:ins>
    </w:p>
    <w:p w:rsidR="00FA798A" w:rsidDel="0059669E" w:rsidRDefault="00FA798A" w:rsidP="00A3234B">
      <w:pPr>
        <w:jc w:val="center"/>
        <w:rPr>
          <w:del w:id="176" w:author="lianzt" w:date="2013-07-31T14:51:00Z"/>
          <w:sz w:val="36"/>
          <w:szCs w:val="36"/>
        </w:rPr>
      </w:pPr>
    </w:p>
    <w:p w:rsidR="00FA798A" w:rsidDel="0059669E" w:rsidRDefault="00FA798A" w:rsidP="00A3234B">
      <w:pPr>
        <w:jc w:val="center"/>
        <w:rPr>
          <w:del w:id="177" w:author="lianzt" w:date="2013-07-31T14:51:00Z"/>
          <w:sz w:val="36"/>
          <w:szCs w:val="36"/>
        </w:rPr>
      </w:pPr>
    </w:p>
    <w:p w:rsidR="00FA798A" w:rsidDel="0059669E" w:rsidRDefault="00FA798A" w:rsidP="00A3234B">
      <w:pPr>
        <w:jc w:val="center"/>
        <w:rPr>
          <w:del w:id="178" w:author="lianzt" w:date="2013-07-31T14:51:00Z"/>
          <w:sz w:val="36"/>
          <w:szCs w:val="36"/>
        </w:rPr>
      </w:pPr>
    </w:p>
    <w:p w:rsidR="00FA798A" w:rsidDel="0059669E" w:rsidRDefault="00FA798A" w:rsidP="00A3234B">
      <w:pPr>
        <w:jc w:val="center"/>
        <w:rPr>
          <w:del w:id="179" w:author="lianzt" w:date="2013-07-31T14:51:00Z"/>
          <w:sz w:val="36"/>
          <w:szCs w:val="36"/>
        </w:rPr>
      </w:pPr>
    </w:p>
    <w:p w:rsidR="00FA798A" w:rsidDel="0059669E" w:rsidRDefault="00FA798A" w:rsidP="00A3234B">
      <w:pPr>
        <w:jc w:val="center"/>
        <w:rPr>
          <w:del w:id="180" w:author="lianzt" w:date="2013-07-31T14:51:00Z"/>
          <w:sz w:val="36"/>
          <w:szCs w:val="36"/>
        </w:rPr>
      </w:pPr>
    </w:p>
    <w:p w:rsidR="00FA798A" w:rsidDel="0059669E" w:rsidRDefault="00FA798A" w:rsidP="00A3234B">
      <w:pPr>
        <w:jc w:val="center"/>
        <w:rPr>
          <w:del w:id="181" w:author="lianzt" w:date="2013-07-31T14:51:00Z"/>
          <w:sz w:val="36"/>
          <w:szCs w:val="36"/>
        </w:rPr>
      </w:pPr>
    </w:p>
    <w:p w:rsidR="00FA798A" w:rsidDel="0059669E" w:rsidRDefault="00FA798A" w:rsidP="00A3234B">
      <w:pPr>
        <w:jc w:val="center"/>
        <w:rPr>
          <w:del w:id="182" w:author="lianzt" w:date="2013-07-31T14:51:00Z"/>
          <w:sz w:val="36"/>
          <w:szCs w:val="36"/>
        </w:rPr>
      </w:pPr>
    </w:p>
    <w:p w:rsidR="0059669E" w:rsidRDefault="0059669E">
      <w:pPr>
        <w:widowControl/>
        <w:jc w:val="left"/>
        <w:rPr>
          <w:ins w:id="183" w:author="lianzt" w:date="2013-07-31T14:51:00Z"/>
          <w:sz w:val="36"/>
          <w:szCs w:val="36"/>
        </w:rPr>
      </w:pPr>
      <w:ins w:id="184" w:author="lianzt" w:date="2013-07-31T14:51:00Z">
        <w:r>
          <w:rPr>
            <w:sz w:val="36"/>
            <w:szCs w:val="36"/>
          </w:rPr>
          <w:br w:type="page"/>
        </w:r>
      </w:ins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000A9F" w:rsidP="00A3234B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隐患整改工作流程</w:t>
      </w: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DB558C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63" type="#_x0000_t202" style="position:absolute;left:0;text-align:left;margin-left:177pt;margin-top:25.05pt;width:276pt;height:101.55pt;z-index:251688960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63">
              <w:txbxContent>
                <w:p w:rsidR="00D105A2" w:rsidRDefault="00D105A2" w:rsidP="00D105A2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1、登记</w:t>
                  </w:r>
                  <w:r w:rsidR="00D665E3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隐患</w:t>
                  </w:r>
                  <w:r w:rsidR="00AC4FA9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内容</w:t>
                  </w: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包括</w:t>
                  </w:r>
                  <w:r w:rsidR="00A63397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：</w:t>
                  </w:r>
                  <w:r w:rsidR="00865C8B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1）</w:t>
                  </w:r>
                  <w:r w:rsidR="00A63397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登记人</w:t>
                  </w:r>
                  <w:r w:rsidR="00D42953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。</w:t>
                  </w:r>
                  <w:r w:rsidR="00865C8B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2）</w:t>
                  </w:r>
                  <w:r w:rsidR="00A63397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登记人单位</w:t>
                  </w:r>
                  <w:r w:rsidR="00D42953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。</w:t>
                  </w:r>
                  <w:r w:rsidR="00865C8B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3）检查类型（①上级检查②日常检查③隐患排查④专项检查⑤综合检查）</w:t>
                  </w:r>
                  <w:r w:rsidR="00D42953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。4）检查时间。5）隐患名称。6）隐患类别。7）隐患描述。8）隐患级别。9）隐患单位</w:t>
                  </w:r>
                  <w:r w:rsidR="00121465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（指定该单位对隐患进行整改）</w:t>
                  </w:r>
                  <w:r w:rsidR="00D42953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。10）隐患地点。</w:t>
                  </w:r>
                  <w:r w:rsidR="00E702AB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11）批准整改完成时间（年、月、日、小时）。</w:t>
                  </w:r>
                </w:p>
                <w:p w:rsidR="000673A1" w:rsidRDefault="000673A1" w:rsidP="00D105A2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2、登记完毕进入整改阶段。</w:t>
                  </w:r>
                </w:p>
              </w:txbxContent>
            </v:textbox>
          </v:shape>
        </w:pict>
      </w: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DB558C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72" type="#_x0000_t109" style="position:absolute;left:0;text-align:left;margin-left:215.25pt;margin-top:196.55pt;width:1in;height:28.9pt;z-index:251698176" fillcolor="#4bacc6 [3208]" strokecolor="#f2f2f2 [3041]" strokeweight="3pt">
            <v:shadow on="t" type="perspective" color="#205867 [1608]" opacity=".5" offset="1pt" offset2="-1pt"/>
            <v:textbox style="mso-next-textbox:#_x0000_s1072">
              <w:txbxContent>
                <w:p w:rsidR="00C3535E" w:rsidRDefault="00C3535E" w:rsidP="00C3535E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延时申请</w:t>
                  </w:r>
                </w:p>
                <w:p w:rsidR="00C3535E" w:rsidRPr="005E4F8D" w:rsidRDefault="00C3535E" w:rsidP="00C3535E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65" type="#_x0000_t109" style="position:absolute;left:0;text-align:left;margin-left:43.5pt;margin-top:196.55pt;width:105.75pt;height:28.9pt;z-index:251691008" fillcolor="#4bacc6 [3208]" strokecolor="#f2f2f2 [3041]" strokeweight="3pt">
            <v:shadow on="t" type="perspective" color="#205867 [1608]" opacity=".5" offset="1pt" offset2="-1pt"/>
            <v:textbox style="mso-next-textbox:#_x0000_s1065">
              <w:txbxContent>
                <w:p w:rsidR="00CA0BC5" w:rsidRDefault="00CA0BC5" w:rsidP="00CA0BC5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整改单位申请验收</w:t>
                  </w:r>
                </w:p>
                <w:p w:rsidR="00CA0BC5" w:rsidRPr="005E4F8D" w:rsidRDefault="00CA0BC5" w:rsidP="00CA0BC5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74" type="#_x0000_t67" style="position:absolute;left:0;text-align:left;margin-left:92.45pt;margin-top:231.65pt;width:8.8pt;height:50.8pt;flip:x;z-index:251700224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  <w:r>
        <w:rPr>
          <w:noProof/>
          <w:sz w:val="36"/>
          <w:szCs w:val="36"/>
        </w:rPr>
        <w:pict>
          <v:shape id="_x0000_s1061" type="#_x0000_t117" style="position:absolute;left:0;text-align:left;margin-left:52.5pt;margin-top:-.6pt;width:83.65pt;height:24pt;z-index:251686912" fillcolor="#f79646 [3209]" strokecolor="#f2f2f2 [3041]" strokeweight="3pt">
            <v:shadow on="t" type="perspective" color="#974706 [1609]" opacity=".5" offset="1pt" offset2="-1pt"/>
            <v:textbox style="mso-next-textbox:#_x0000_s1061">
              <w:txbxContent>
                <w:p w:rsidR="00D105A2" w:rsidRPr="005E4F8D" w:rsidRDefault="007F08EB" w:rsidP="00D105A2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隐患</w:t>
                  </w:r>
                  <w:r w:rsidR="00D105A2" w:rsidRPr="005E4F8D">
                    <w:rPr>
                      <w:rFonts w:hint="eastAsia"/>
                      <w:b/>
                      <w:sz w:val="18"/>
                      <w:szCs w:val="18"/>
                    </w:rPr>
                    <w:t>登记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64" type="#_x0000_t32" style="position:absolute;left:0;text-align:left;margin-left:143.25pt;margin-top:12.9pt;width:29.25pt;height:0;z-index:251689984" o:connectortype="straight" strokecolor="#9bbb59 [3206]" strokeweight="1pt">
            <v:stroke endarrow="block"/>
            <v:shadow type="perspective" color="#4e6128 [1606]" offset="1pt" offset2="-3pt"/>
          </v:shape>
        </w:pict>
      </w:r>
      <w:r>
        <w:rPr>
          <w:noProof/>
          <w:sz w:val="36"/>
          <w:szCs w:val="36"/>
        </w:rPr>
        <w:pict>
          <v:shape id="_x0000_s1082" type="#_x0000_t67" style="position:absolute;left:0;text-align:left;margin-left:-29.25pt;margin-top:91.2pt;width:8.8pt;height:149.25pt;rotation:-180;flip:x;z-index:25170739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  <w:r>
        <w:rPr>
          <w:noProof/>
          <w:sz w:val="36"/>
          <w:szCs w:val="36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66" type="#_x0000_t15" style="position:absolute;left:0;text-align:left;margin-left:-1.15pt;margin-top:66.55pt;width:89.65pt;height:44.9pt;z-index:251692032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9E4C61" w:rsidRPr="009E4C61" w:rsidRDefault="009E4C61">
                  <w:pPr>
                    <w:rPr>
                      <w:b/>
                    </w:rPr>
                  </w:pPr>
                  <w:r w:rsidRPr="009E4C61">
                    <w:rPr>
                      <w:rFonts w:hint="eastAsia"/>
                      <w:b/>
                    </w:rPr>
                    <w:t>指定单位对隐患进行整改</w:t>
                  </w:r>
                </w:p>
              </w:txbxContent>
            </v:textbox>
          </v:shape>
        </w:pict>
      </w:r>
    </w:p>
    <w:p w:rsidR="00FA798A" w:rsidRDefault="00DB558C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62" type="#_x0000_t67" style="position:absolute;left:0;text-align:left;margin-left:91.5pt;margin-top:1.2pt;width:9.75pt;height:157.8pt;z-index:251687936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</w:p>
    <w:p w:rsidR="00FA798A" w:rsidRDefault="00DB558C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83" type="#_x0000_t67" style="position:absolute;left:0;text-align:left;margin-left:-21.1pt;margin-top:12.95pt;width:9pt;height:18.2pt;rotation:-90;z-index:251708416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</w:p>
    <w:p w:rsidR="00FA798A" w:rsidRDefault="00DB558C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68" type="#_x0000_t67" style="position:absolute;left:0;text-align:left;margin-left:26.25pt;margin-top:20.05pt;width:9pt;height:26.3pt;z-index:251694080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style="layout-flow:vertical-ideographic"/>
          </v:shape>
        </w:pict>
      </w:r>
    </w:p>
    <w:p w:rsidR="00FA798A" w:rsidRDefault="00DB558C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70" type="#_x0000_t67" style="position:absolute;left:0;text-align:left;margin-left:224.8pt;margin-top:11.6pt;width:9pt;height:42.4pt;rotation:-90;z-index:251696128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style="layout-flow:vertical-ideographic"/>
          </v:shape>
        </w:pict>
      </w:r>
      <w:r>
        <w:rPr>
          <w:noProof/>
          <w:sz w:val="36"/>
          <w:szCs w:val="36"/>
        </w:rPr>
        <w:pict>
          <v:shape id="_x0000_s1069" type="#_x0000_t15" style="position:absolute;left:0;text-align:left;margin-left:110.6pt;margin-top:19.65pt;width:93.4pt;height:27pt;flip:x;z-index:251695104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0E1431" w:rsidRPr="009E4C61" w:rsidRDefault="000E1431" w:rsidP="000E1431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未整改完成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67" type="#_x0000_t15" style="position:absolute;left:0;text-align:left;margin-left:.35pt;margin-top:18.9pt;width:79.15pt;height:27pt;z-index:251693056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A72643" w:rsidRPr="009E4C61" w:rsidRDefault="00A72643" w:rsidP="00A72643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整改完成</w:t>
                  </w:r>
                </w:p>
              </w:txbxContent>
            </v:textbox>
          </v:shape>
        </w:pict>
      </w:r>
    </w:p>
    <w:p w:rsidR="00FA798A" w:rsidRDefault="00DB558C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71" type="#_x0000_t67" style="position:absolute;left:0;text-align:left;margin-left:241.5pt;margin-top:10.9pt;width:9pt;height:26.3pt;z-index:251697152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style="layout-flow:vertical-ideographic"/>
          </v:shape>
        </w:pict>
      </w:r>
    </w:p>
    <w:p w:rsidR="00FA798A" w:rsidRDefault="00DB558C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73" type="#_x0000_t67" style="position:absolute;left:0;text-align:left;margin-left:178.3pt;margin-top:.95pt;width:9pt;height:42.4pt;rotation:-90;flip:x;z-index:251699200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</w:p>
    <w:p w:rsidR="00FA798A" w:rsidRDefault="00DB558C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79" type="#_x0000_t109" style="position:absolute;left:0;text-align:left;margin-left:-36pt;margin-top:26.9pt;width:1in;height:28.9pt;z-index:251705344" fillcolor="#4bacc6 [3208]" strokecolor="#f2f2f2 [3041]" strokeweight="3pt">
            <v:shadow on="t" type="perspective" color="#205867 [1608]" opacity=".5" offset="1pt" offset2="-1pt"/>
            <v:textbox style="mso-next-textbox:#_x0000_s1079">
              <w:txbxContent>
                <w:p w:rsidR="001B1004" w:rsidRDefault="001B1004" w:rsidP="001B100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验收不通过</w:t>
                  </w:r>
                </w:p>
                <w:p w:rsidR="001B1004" w:rsidRPr="005E4F8D" w:rsidRDefault="001B1004" w:rsidP="001B100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FA798A" w:rsidRDefault="00DB558C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85" type="#_x0000_t32" style="position:absolute;left:0;text-align:left;margin-left:150pt;margin-top:46.35pt;width:29.25pt;height:0;z-index:251710464" o:connectortype="straight" strokecolor="#4bacc6 [3208]" strokeweight="1pt">
            <v:stroke endarrow="block"/>
            <v:shadow type="perspective" color="#205867 [1608]" offset="1pt" offset2="-3pt"/>
          </v:shape>
        </w:pict>
      </w:r>
      <w:r>
        <w:rPr>
          <w:noProof/>
          <w:sz w:val="36"/>
          <w:szCs w:val="36"/>
        </w:rPr>
        <w:pict>
          <v:shape id="_x0000_s1080" type="#_x0000_t67" style="position:absolute;left:0;text-align:left;margin-left:66pt;margin-top:-12.35pt;width:9pt;height:42.4pt;rotation:-90;flip:x;z-index:25170636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</w:p>
    <w:p w:rsidR="00FA798A" w:rsidRDefault="00DB558C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84" type="#_x0000_t202" style="position:absolute;left:0;text-align:left;margin-left:183.75pt;margin-top:3.9pt;width:174pt;height:23.25pt;z-index:25170944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84">
              <w:txbxContent>
                <w:p w:rsidR="003F1886" w:rsidRPr="003F1886" w:rsidRDefault="003F1886" w:rsidP="003F1886">
                  <w:pPr>
                    <w:rPr>
                      <w:szCs w:val="18"/>
                    </w:rPr>
                  </w:pPr>
                  <w:r>
                    <w:rPr>
                      <w:rFonts w:hint="eastAsia"/>
                      <w:szCs w:val="18"/>
                    </w:rPr>
                    <w:t>由安环部组织对安全隐患进行验收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76" type="#_x0000_t109" style="position:absolute;left:0;text-align:left;margin-left:64.15pt;margin-top:3.9pt;width:1in;height:28.9pt;z-index:251702272" fillcolor="#4bacc6 [3208]" strokecolor="#f2f2f2 [3041]" strokeweight="3pt">
            <v:shadow on="t" type="perspective" color="#205867 [1608]" opacity=".5" offset="1pt" offset2="-1pt"/>
            <v:textbox style="mso-next-textbox:#_x0000_s1076">
              <w:txbxContent>
                <w:p w:rsidR="00AA69E7" w:rsidRDefault="00AA69E7" w:rsidP="00AA69E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验收通过</w:t>
                  </w:r>
                </w:p>
                <w:p w:rsidR="00AA69E7" w:rsidRPr="005E4F8D" w:rsidRDefault="00AA69E7" w:rsidP="00AA69E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FA798A" w:rsidRDefault="00DB558C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77" type="#_x0000_t67" style="position:absolute;left:0;text-align:left;margin-left:93.4pt;margin-top:7.4pt;width:8.8pt;height:50.8pt;flip:x;z-index:251703296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DB558C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75" type="#_x0000_t110" style="position:absolute;left:0;text-align:left;margin-left:51.75pt;margin-top:.9pt;width:94.5pt;height:43.3pt;z-index:251701248" fillcolor="#4f81bd [3204]" strokecolor="#f2f2f2 [3041]" strokeweight="3pt">
            <v:shadow on="t" type="perspective" color="#243f60 [1604]" opacity=".5" offset="1pt" offset2="-1pt"/>
            <v:textbox style="mso-next-textbox:#_x0000_s1075">
              <w:txbxContent>
                <w:p w:rsidR="00AA69E7" w:rsidRPr="005E4F8D" w:rsidRDefault="00AA69E7" w:rsidP="00AA69E7">
                  <w:pPr>
                    <w:rPr>
                      <w:rFonts w:asciiTheme="minorEastAsia" w:eastAsiaTheme="minorEastAsia" w:hAnsiTheme="minorEastAsia"/>
                      <w:b/>
                      <w:color w:val="0D0D0D" w:themeColor="text1" w:themeTint="F2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18"/>
                      <w:szCs w:val="18"/>
                    </w:rPr>
                    <w:t>整改完成</w:t>
                  </w:r>
                </w:p>
              </w:txbxContent>
            </v:textbox>
          </v:shape>
        </w:pict>
      </w: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9C0C61" w:rsidP="00A3234B">
      <w:pPr>
        <w:jc w:val="center"/>
        <w:rPr>
          <w:sz w:val="36"/>
          <w:szCs w:val="36"/>
        </w:rPr>
      </w:pPr>
      <w:ins w:id="185" w:author="lianzt" w:date="2013-07-24T18:07:00Z">
        <w:r>
          <w:rPr>
            <w:rFonts w:hint="eastAsia"/>
            <w:sz w:val="36"/>
            <w:szCs w:val="36"/>
          </w:rPr>
          <w:t>增加未按时整改通报</w:t>
        </w:r>
      </w:ins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Del="00F0370E" w:rsidRDefault="00FA798A" w:rsidP="00A3234B">
      <w:pPr>
        <w:jc w:val="center"/>
        <w:rPr>
          <w:del w:id="186" w:author="lianzt" w:date="2013-07-31T14:55:00Z"/>
          <w:sz w:val="36"/>
          <w:szCs w:val="36"/>
        </w:rPr>
      </w:pPr>
    </w:p>
    <w:p w:rsidR="00FA798A" w:rsidRDefault="00873380" w:rsidP="00A3234B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隐患收购工作流程</w:t>
      </w:r>
    </w:p>
    <w:p w:rsidR="00FA798A" w:rsidDel="00F0370E" w:rsidRDefault="00FA798A" w:rsidP="00A3234B">
      <w:pPr>
        <w:jc w:val="center"/>
        <w:rPr>
          <w:del w:id="187" w:author="lianzt" w:date="2013-07-31T14:55:00Z"/>
          <w:sz w:val="36"/>
          <w:szCs w:val="36"/>
        </w:rPr>
      </w:pPr>
    </w:p>
    <w:p w:rsidR="00FA798A" w:rsidRDefault="00DB558C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87" type="#_x0000_t202" style="position:absolute;left:0;text-align:left;margin-left:189pt;margin-top:28.8pt;width:192pt;height:57.3pt;z-index:251712512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 style="mso-next-textbox:#_x0000_s1087">
              <w:txbxContent>
                <w:p w:rsidR="009064D4" w:rsidRDefault="009064D4" w:rsidP="009064D4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1、</w:t>
                  </w:r>
                  <w:r w:rsidR="00B03D37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隐患收购申请</w:t>
                  </w:r>
                  <w:r w:rsidR="00EE59DE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，</w:t>
                  </w:r>
                  <w:r w:rsidR="0070501E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申请人</w:t>
                  </w:r>
                  <w:r w:rsidR="00EE59DE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需填写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内容</w:t>
                  </w:r>
                  <w:r w:rsidRPr="00662F3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包括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：1）</w:t>
                  </w:r>
                  <w:r w:rsidR="00157D24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发现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人</w:t>
                  </w:r>
                  <w:r w:rsidR="00157D24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单位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。2）</w:t>
                  </w:r>
                  <w:r w:rsidR="00157D24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发现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人。3）</w:t>
                  </w:r>
                  <w:r w:rsidR="00140B16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发现时间</w:t>
                  </w:r>
                  <w:r w:rsidR="009E2F65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（年、月、日、时）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。4</w:t>
                  </w:r>
                  <w:r w:rsidR="00D73399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）隐患内容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。</w:t>
                  </w:r>
                  <w:r w:rsidR="008123DB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5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）</w:t>
                  </w:r>
                  <w:r w:rsidR="0070501E"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隐患地点</w:t>
                  </w:r>
                  <w:r>
                    <w:rPr>
                      <w:rFonts w:asciiTheme="minorEastAsia" w:eastAsiaTheme="minorEastAsia" w:hAnsiTheme="minorEastAsia" w:hint="eastAsia"/>
                      <w:sz w:val="18"/>
                      <w:szCs w:val="18"/>
                    </w:rPr>
                    <w:t>。</w:t>
                  </w:r>
                </w:p>
              </w:txbxContent>
            </v:textbox>
          </v:shape>
        </w:pict>
      </w:r>
    </w:p>
    <w:p w:rsidR="00FA798A" w:rsidRDefault="00DB558C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88" type="#_x0000_t32" style="position:absolute;left:0;text-align:left;margin-left:145.5pt;margin-top:26.1pt;width:29.25pt;height:0;z-index:251713536" o:connectortype="straight" strokecolor="#9bbb59 [3206]" strokeweight="1pt">
            <v:stroke endarrow="block"/>
            <v:shadow type="perspective" color="#4e6128 [1606]" offset="1pt" offset2="-3pt"/>
          </v:shape>
        </w:pict>
      </w:r>
      <w:r>
        <w:rPr>
          <w:noProof/>
          <w:sz w:val="36"/>
          <w:szCs w:val="36"/>
        </w:rPr>
        <w:pict>
          <v:shape id="_x0000_s1086" type="#_x0000_t117" style="position:absolute;left:0;text-align:left;margin-left:9.75pt;margin-top:12.9pt;width:119.6pt;height:24pt;z-index:251711488" fillcolor="#f79646 [3209]" strokecolor="#f2f2f2 [3041]" strokeweight="3pt">
            <v:shadow on="t" type="perspective" color="#974706 [1609]" opacity=".5" offset="1pt" offset2="-1pt"/>
            <v:textbox style="mso-next-textbox:#_x0000_s1086">
              <w:txbxContent>
                <w:p w:rsidR="00824A7F" w:rsidRPr="005E4F8D" w:rsidRDefault="00824A7F" w:rsidP="00824A7F">
                  <w:pPr>
                    <w:rPr>
                      <w:b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隐患</w:t>
                  </w:r>
                  <w:r w:rsidR="00A073B4">
                    <w:rPr>
                      <w:rFonts w:hint="eastAsia"/>
                      <w:b/>
                      <w:sz w:val="18"/>
                      <w:szCs w:val="18"/>
                    </w:rPr>
                    <w:t>收购申请</w:t>
                  </w:r>
                </w:p>
              </w:txbxContent>
            </v:textbox>
          </v:shape>
        </w:pict>
      </w:r>
    </w:p>
    <w:p w:rsidR="00FA798A" w:rsidRDefault="00DB558C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89" type="#_x0000_t67" style="position:absolute;left:0;text-align:left;margin-left:62.65pt;margin-top:21.15pt;width:13.5pt;height:56.6pt;z-index:251714560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</w:p>
    <w:p w:rsidR="00FA798A" w:rsidRDefault="00FA798A" w:rsidP="00A3234B">
      <w:pPr>
        <w:jc w:val="center"/>
        <w:rPr>
          <w:sz w:val="36"/>
          <w:szCs w:val="36"/>
        </w:rPr>
      </w:pPr>
    </w:p>
    <w:p w:rsidR="00FA798A" w:rsidRDefault="00DB558C" w:rsidP="00A3234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98" type="#_x0000_t202" style="position:absolute;left:0;text-align:left;margin-left:295.5pt;margin-top:39.65pt;width:166.5pt;height:86.65pt;z-index:251723776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98">
              <w:txbxContent>
                <w:p w:rsidR="00017DEE" w:rsidRPr="00290CEF" w:rsidRDefault="00017DEE" w:rsidP="00017DEE">
                  <w:pPr>
                    <w:rPr>
                      <w:rFonts w:asciiTheme="minorEastAsia" w:eastAsiaTheme="minorEastAsia" w:hAnsiTheme="minorEastAsia"/>
                      <w:sz w:val="18"/>
                      <w:szCs w:val="18"/>
                    </w:rPr>
                  </w:pPr>
                  <w:r w:rsidRPr="009A651C">
                    <w:rPr>
                      <w:rFonts w:hint="eastAsia"/>
                      <w:sz w:val="18"/>
                      <w:szCs w:val="18"/>
                    </w:rPr>
                    <w:t>核实</w:t>
                  </w:r>
                  <w:r>
                    <w:rPr>
                      <w:rFonts w:hint="eastAsia"/>
                      <w:sz w:val="18"/>
                      <w:szCs w:val="18"/>
                    </w:rPr>
                    <w:t>单位填写</w:t>
                  </w:r>
                  <w:r w:rsidR="0024575E">
                    <w:rPr>
                      <w:rFonts w:hint="eastAsia"/>
                      <w:sz w:val="18"/>
                      <w:szCs w:val="18"/>
                    </w:rPr>
                    <w:t>整改情况</w:t>
                  </w:r>
                  <w:r w:rsidRPr="009A651C">
                    <w:rPr>
                      <w:rFonts w:hint="eastAsia"/>
                      <w:sz w:val="18"/>
                      <w:szCs w:val="18"/>
                    </w:rPr>
                    <w:t>包括：①</w:t>
                  </w:r>
                  <w:r w:rsidR="004511EE">
                    <w:rPr>
                      <w:rFonts w:hint="eastAsia"/>
                      <w:sz w:val="18"/>
                      <w:szCs w:val="18"/>
                    </w:rPr>
                    <w:t>隐患分类（</w:t>
                  </w:r>
                  <w:r w:rsidR="004511EE">
                    <w:rPr>
                      <w:rFonts w:hint="eastAsia"/>
                      <w:sz w:val="18"/>
                      <w:szCs w:val="18"/>
                    </w:rPr>
                    <w:t>1</w:t>
                  </w:r>
                  <w:r w:rsidR="004511EE">
                    <w:rPr>
                      <w:rFonts w:hint="eastAsia"/>
                      <w:sz w:val="18"/>
                      <w:szCs w:val="18"/>
                    </w:rPr>
                    <w:t>、机电仪类。</w:t>
                  </w:r>
                  <w:r w:rsidR="004511EE">
                    <w:rPr>
                      <w:rFonts w:hint="eastAsia"/>
                      <w:sz w:val="18"/>
                      <w:szCs w:val="18"/>
                    </w:rPr>
                    <w:t>2</w:t>
                  </w:r>
                  <w:r w:rsidR="004511EE">
                    <w:rPr>
                      <w:rFonts w:hint="eastAsia"/>
                      <w:sz w:val="18"/>
                      <w:szCs w:val="18"/>
                    </w:rPr>
                    <w:t>、工艺操作类</w:t>
                  </w:r>
                  <w:r w:rsidR="004511EE">
                    <w:rPr>
                      <w:rFonts w:hint="eastAsia"/>
                      <w:sz w:val="18"/>
                      <w:szCs w:val="18"/>
                    </w:rPr>
                    <w:t>3</w:t>
                  </w:r>
                  <w:r w:rsidR="004511EE">
                    <w:rPr>
                      <w:rFonts w:hint="eastAsia"/>
                      <w:sz w:val="18"/>
                      <w:szCs w:val="18"/>
                    </w:rPr>
                    <w:t>、综合安全类）</w:t>
                  </w:r>
                  <w:r w:rsidR="004511EE" w:rsidRPr="009A651C">
                    <w:rPr>
                      <w:rFonts w:hint="eastAsia"/>
                      <w:sz w:val="18"/>
                      <w:szCs w:val="18"/>
                    </w:rPr>
                    <w:t>②</w:t>
                  </w:r>
                  <w:r w:rsidR="00561E16">
                    <w:rPr>
                      <w:rFonts w:hint="eastAsia"/>
                      <w:sz w:val="18"/>
                      <w:szCs w:val="18"/>
                    </w:rPr>
                    <w:t>整改时间</w:t>
                  </w:r>
                  <w:r w:rsidRPr="009A651C">
                    <w:rPr>
                      <w:rFonts w:hint="eastAsia"/>
                      <w:sz w:val="18"/>
                      <w:szCs w:val="18"/>
                    </w:rPr>
                    <w:t>。</w:t>
                  </w:r>
                  <w:r w:rsidR="004511EE" w:rsidRPr="009A651C">
                    <w:rPr>
                      <w:rFonts w:hint="eastAsia"/>
                      <w:sz w:val="18"/>
                      <w:szCs w:val="18"/>
                    </w:rPr>
                    <w:t>③</w:t>
                  </w:r>
                  <w:r w:rsidR="00561E16">
                    <w:rPr>
                      <w:rFonts w:hint="eastAsia"/>
                      <w:sz w:val="18"/>
                      <w:szCs w:val="18"/>
                    </w:rPr>
                    <w:t>整改情况</w:t>
                  </w:r>
                  <w:r w:rsidRPr="009A651C">
                    <w:rPr>
                      <w:rFonts w:hint="eastAsia"/>
                      <w:sz w:val="18"/>
                      <w:szCs w:val="18"/>
                    </w:rPr>
                    <w:t>。</w:t>
                  </w:r>
                  <w:r w:rsidR="004511EE">
                    <w:rPr>
                      <w:rFonts w:hint="eastAsia"/>
                      <w:sz w:val="18"/>
                      <w:szCs w:val="18"/>
                    </w:rPr>
                    <w:t>④</w:t>
                  </w:r>
                  <w:r w:rsidR="00561E16">
                    <w:rPr>
                      <w:rFonts w:hint="eastAsia"/>
                      <w:sz w:val="18"/>
                      <w:szCs w:val="18"/>
                    </w:rPr>
                    <w:t>整改人</w:t>
                  </w:r>
                  <w:r>
                    <w:rPr>
                      <w:rFonts w:hint="eastAsia"/>
                      <w:sz w:val="18"/>
                      <w:szCs w:val="18"/>
                    </w:rPr>
                    <w:t>。</w:t>
                  </w:r>
                  <w:r w:rsidR="004511EE">
                    <w:rPr>
                      <w:rFonts w:hint="eastAsia"/>
                      <w:sz w:val="18"/>
                      <w:szCs w:val="18"/>
                    </w:rPr>
                    <w:t>⑤</w:t>
                  </w:r>
                  <w:r w:rsidR="00561E16">
                    <w:rPr>
                      <w:rFonts w:hint="eastAsia"/>
                      <w:sz w:val="18"/>
                      <w:szCs w:val="18"/>
                    </w:rPr>
                    <w:t>确认人（技术员、安全员以上人员确认）。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94" type="#_x0000_t109" style="position:absolute;left:0;text-align:left;margin-left:172.7pt;margin-top:16.85pt;width:56.8pt;height:28.9pt;z-index:251719680" fillcolor="#4bacc6 [3208]" strokecolor="#f2f2f2 [3041]" strokeweight="3pt">
            <v:shadow on="t" type="perspective" color="#205867 [1608]" opacity=".5" offset="1pt" offset2="-1pt"/>
            <v:textbox style="mso-next-textbox:#_x0000_s1094">
              <w:txbxContent>
                <w:p w:rsidR="00914B71" w:rsidRPr="005E4F8D" w:rsidRDefault="00914B71" w:rsidP="00914B71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不是隐患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95" type="#_x0000_t67" style="position:absolute;left:0;text-align:left;margin-left:135.55pt;margin-top:10.25pt;width:9pt;height:42.4pt;rotation:-90;z-index:251720704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style="layout-flow:vertical-ideographic"/>
          </v:shape>
        </w:pict>
      </w:r>
      <w:r>
        <w:rPr>
          <w:noProof/>
          <w:sz w:val="36"/>
          <w:szCs w:val="36"/>
        </w:rPr>
        <w:pict>
          <v:shape id="_x0000_s1090" type="#_x0000_t109" style="position:absolute;left:0;text-align:left;margin-left:21.05pt;margin-top:15.35pt;width:89.95pt;height:28.9pt;z-index:251715584" fillcolor="#4bacc6 [3208]" strokecolor="#f2f2f2 [3041]" strokeweight="3pt">
            <v:shadow on="t" type="perspective" color="#205867 [1608]" opacity=".5" offset="1pt" offset2="-1pt"/>
            <v:textbox style="mso-next-textbox:#_x0000_s1090">
              <w:txbxContent>
                <w:p w:rsidR="000E2352" w:rsidRPr="005E4F8D" w:rsidRDefault="000E2352" w:rsidP="000E2352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分厂内部</w:t>
                  </w:r>
                  <w:r w:rsidRPr="005E4F8D">
                    <w:rPr>
                      <w:rFonts w:hint="eastAsia"/>
                      <w:b/>
                      <w:sz w:val="18"/>
                      <w:szCs w:val="18"/>
                    </w:rPr>
                    <w:t>核实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91" type="#_x0000_t67" style="position:absolute;left:0;text-align:left;margin-left:62.65pt;margin-top:53.95pt;width:13.5pt;height:59.6pt;z-index:25171660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  <w:r>
        <w:rPr>
          <w:noProof/>
          <w:sz w:val="36"/>
          <w:szCs w:val="36"/>
        </w:rPr>
        <w:pict>
          <v:shape id="_x0000_s1099" type="#_x0000_t32" style="position:absolute;left:0;text-align:left;margin-left:257.25pt;margin-top:84pt;width:29.25pt;height:0;z-index:251724800" o:connectortype="straight" strokecolor="#4bacc6 [3208]" strokeweight="1pt">
            <v:stroke endarrow="block"/>
            <v:shadow type="perspective" color="#205867 [1608]" offset="1pt" offset2="-3pt"/>
          </v:shape>
        </w:pict>
      </w:r>
      <w:r>
        <w:rPr>
          <w:noProof/>
          <w:sz w:val="36"/>
          <w:szCs w:val="36"/>
        </w:rPr>
        <w:pict>
          <v:shape id="_x0000_s1097" type="#_x0000_t109" style="position:absolute;left:0;text-align:left;margin-left:172.7pt;margin-top:89.15pt;width:56.8pt;height:28.9pt;z-index:251722752" fillcolor="#4bacc6 [3208]" strokecolor="#f2f2f2 [3041]" strokeweight="3pt">
            <v:shadow on="t" type="perspective" color="#205867 [1608]" opacity=".5" offset="1pt" offset2="-1pt"/>
            <v:textbox style="mso-next-textbox:#_x0000_s1097">
              <w:txbxContent>
                <w:p w:rsidR="00914B71" w:rsidRPr="005E4F8D" w:rsidRDefault="00914B71" w:rsidP="00914B71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作废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96" type="#_x0000_t67" style="position:absolute;left:0;text-align:left;margin-left:198pt;margin-top:53.95pt;width:9pt;height:26.3pt;z-index:251721728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style="layout-flow:vertical-ideographic"/>
          </v:shape>
        </w:pict>
      </w:r>
    </w:p>
    <w:p w:rsidR="00FA798A" w:rsidRDefault="00FA798A" w:rsidP="00A3234B">
      <w:pPr>
        <w:jc w:val="center"/>
        <w:rPr>
          <w:sz w:val="36"/>
          <w:szCs w:val="36"/>
        </w:rPr>
      </w:pPr>
    </w:p>
    <w:p w:rsidR="00CF2662" w:rsidRDefault="00DB558C" w:rsidP="00A3234B">
      <w:pPr>
        <w:jc w:val="center"/>
        <w:rPr>
          <w:ins w:id="188" w:author="lianzt" w:date="2013-07-24T18:13:00Z"/>
          <w:sz w:val="36"/>
          <w:szCs w:val="36"/>
        </w:rPr>
      </w:pPr>
      <w:r>
        <w:rPr>
          <w:noProof/>
          <w:sz w:val="36"/>
          <w:szCs w:val="36"/>
        </w:rPr>
        <w:pict>
          <v:shape id="_x0000_s1105" type="#_x0000_t110" style="position:absolute;left:0;text-align:left;margin-left:24.35pt;margin-top:290.6pt;width:94.5pt;height:43.3pt;z-index:251730944" fillcolor="#4f81bd [3204]" strokecolor="#f2f2f2 [3041]" strokeweight="3pt">
            <v:shadow on="t" type="perspective" color="#243f60 [1604]" opacity=".5" offset="1pt" offset2="-1pt"/>
            <v:textbox style="mso-next-textbox:#_x0000_s1105">
              <w:txbxContent>
                <w:p w:rsidR="001928BB" w:rsidRPr="005E4F8D" w:rsidRDefault="001928BB" w:rsidP="001928BB">
                  <w:pPr>
                    <w:rPr>
                      <w:rFonts w:asciiTheme="minorEastAsia" w:eastAsiaTheme="minorEastAsia" w:hAnsiTheme="minorEastAsia"/>
                      <w:b/>
                      <w:color w:val="0D0D0D" w:themeColor="text1" w:themeTint="F2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  <w:color w:val="0D0D0D" w:themeColor="text1" w:themeTint="F2"/>
                      <w:sz w:val="18"/>
                      <w:szCs w:val="18"/>
                    </w:rPr>
                    <w:t>完成收购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104" type="#_x0000_t67" style="position:absolute;left:0;text-align:left;margin-left:64.15pt;margin-top:221.85pt;width:13.5pt;height:56.6pt;z-index:251729920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  <w:r>
        <w:rPr>
          <w:noProof/>
          <w:sz w:val="36"/>
          <w:szCs w:val="36"/>
        </w:rPr>
        <w:pict>
          <v:shape id="_x0000_s1102" type="#_x0000_t202" style="position:absolute;left:0;text-align:left;margin-left:189pt;margin-top:158pt;width:166.5pt;height:67.15pt;z-index:25172787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102">
              <w:txbxContent>
                <w:p w:rsidR="001928BB" w:rsidRPr="001928BB" w:rsidRDefault="001928BB" w:rsidP="001928BB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业务部室认定：</w:t>
                  </w: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  <w:r>
                    <w:rPr>
                      <w:rFonts w:hint="eastAsia"/>
                      <w:sz w:val="18"/>
                      <w:szCs w:val="18"/>
                    </w:rPr>
                    <w:t>、选择业务部室（安环部、生产部、机动部）。</w:t>
                  </w: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  <w:r>
                    <w:rPr>
                      <w:rFonts w:hint="eastAsia"/>
                      <w:sz w:val="18"/>
                      <w:szCs w:val="18"/>
                    </w:rPr>
                    <w:t>、</w:t>
                  </w:r>
                  <w:r w:rsidRPr="001928BB">
                    <w:rPr>
                      <w:rFonts w:hint="eastAsia"/>
                      <w:sz w:val="18"/>
                      <w:szCs w:val="18"/>
                    </w:rPr>
                    <w:t>隐患</w:t>
                  </w:r>
                  <w:r>
                    <w:rPr>
                      <w:rFonts w:hint="eastAsia"/>
                      <w:sz w:val="18"/>
                      <w:szCs w:val="18"/>
                    </w:rPr>
                    <w:t>级别（</w:t>
                  </w:r>
                  <w:r w:rsidRPr="001928BB">
                    <w:rPr>
                      <w:rFonts w:hint="eastAsia"/>
                      <w:sz w:val="18"/>
                      <w:szCs w:val="18"/>
                    </w:rPr>
                    <w:t>增加选项—</w:t>
                  </w:r>
                  <w:r w:rsidRPr="001928BB">
                    <w:rPr>
                      <w:rFonts w:hint="eastAsia"/>
                      <w:sz w:val="18"/>
                      <w:szCs w:val="18"/>
                    </w:rPr>
                    <w:t>A</w:t>
                  </w:r>
                  <w:r w:rsidRPr="001928BB">
                    <w:rPr>
                      <w:rFonts w:hint="eastAsia"/>
                      <w:sz w:val="18"/>
                      <w:szCs w:val="18"/>
                    </w:rPr>
                    <w:t>级、</w:t>
                  </w:r>
                  <w:r w:rsidRPr="001928BB">
                    <w:rPr>
                      <w:rFonts w:hint="eastAsia"/>
                      <w:sz w:val="18"/>
                      <w:szCs w:val="18"/>
                    </w:rPr>
                    <w:t>B</w:t>
                  </w:r>
                  <w:r w:rsidRPr="001928BB">
                    <w:rPr>
                      <w:rFonts w:hint="eastAsia"/>
                      <w:sz w:val="18"/>
                      <w:szCs w:val="18"/>
                    </w:rPr>
                    <w:t>级、</w:t>
                  </w:r>
                  <w:r w:rsidRPr="001928BB">
                    <w:rPr>
                      <w:rFonts w:hint="eastAsia"/>
                      <w:sz w:val="18"/>
                      <w:szCs w:val="18"/>
                    </w:rPr>
                    <w:t>C</w:t>
                  </w:r>
                  <w:r w:rsidRPr="001928BB">
                    <w:rPr>
                      <w:rFonts w:hint="eastAsia"/>
                      <w:sz w:val="18"/>
                      <w:szCs w:val="18"/>
                    </w:rPr>
                    <w:t>级</w:t>
                  </w:r>
                  <w:r>
                    <w:rPr>
                      <w:rFonts w:hint="eastAsia"/>
                      <w:sz w:val="18"/>
                      <w:szCs w:val="18"/>
                    </w:rPr>
                    <w:t>）。</w:t>
                  </w:r>
                  <w:r>
                    <w:rPr>
                      <w:rFonts w:hint="eastAsia"/>
                      <w:sz w:val="18"/>
                      <w:szCs w:val="18"/>
                    </w:rPr>
                    <w:t>3</w:t>
                  </w:r>
                  <w:r>
                    <w:rPr>
                      <w:rFonts w:hint="eastAsia"/>
                      <w:sz w:val="18"/>
                      <w:szCs w:val="18"/>
                    </w:rPr>
                    <w:t>、认定人。</w:t>
                  </w:r>
                  <w:r>
                    <w:rPr>
                      <w:rFonts w:hint="eastAsia"/>
                      <w:sz w:val="18"/>
                      <w:szCs w:val="18"/>
                    </w:rPr>
                    <w:t>4</w:t>
                  </w:r>
                  <w:r>
                    <w:rPr>
                      <w:rFonts w:hint="eastAsia"/>
                      <w:sz w:val="18"/>
                      <w:szCs w:val="18"/>
                    </w:rPr>
                    <w:t>、备注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103" type="#_x0000_t32" style="position:absolute;left:0;text-align:left;margin-left:135.75pt;margin-top:200.4pt;width:29.25pt;height:0;z-index:251728896" o:connectortype="straight" strokecolor="#4bacc6 [3208]" strokeweight="1pt">
            <v:stroke endarrow="block"/>
            <v:shadow type="perspective" color="#205867 [1608]" offset="1pt" offset2="-3pt"/>
          </v:shape>
        </w:pict>
      </w:r>
      <w:r>
        <w:rPr>
          <w:noProof/>
          <w:sz w:val="36"/>
          <w:szCs w:val="36"/>
        </w:rPr>
        <w:pict>
          <v:shape id="_x0000_s1092" type="#_x0000_t109" style="position:absolute;left:0;text-align:left;margin-left:29.45pt;margin-top:59.75pt;width:82.3pt;height:28.9pt;z-index:251717632" fillcolor="#4bacc6 [3208]" strokecolor="#f2f2f2 [3041]" strokeweight="3pt">
            <v:shadow on="t" type="perspective" color="#205867 [1608]" opacity=".5" offset="1pt" offset2="-1pt"/>
            <v:textbox style="mso-next-textbox:#_x0000_s1092">
              <w:txbxContent>
                <w:p w:rsidR="00914B71" w:rsidRPr="005E4F8D" w:rsidRDefault="00017DEE" w:rsidP="00914B71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确认</w:t>
                  </w:r>
                  <w:r w:rsidR="00914B71">
                    <w:rPr>
                      <w:rFonts w:hint="eastAsia"/>
                      <w:b/>
                      <w:sz w:val="18"/>
                      <w:szCs w:val="18"/>
                    </w:rPr>
                    <w:t>为隐患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101" type="#_x0000_t109" style="position:absolute;left:0;text-align:left;margin-left:28.7pt;margin-top:182.75pt;width:82.3pt;height:28.9pt;z-index:251726848" fillcolor="#4bacc6 [3208]" strokecolor="#f2f2f2 [3041]" strokeweight="3pt">
            <v:shadow on="t" type="perspective" color="#205867 [1608]" opacity=".5" offset="1pt" offset2="-1pt"/>
            <v:textbox style="mso-next-textbox:#_x0000_s1101">
              <w:txbxContent>
                <w:p w:rsidR="00E26FEE" w:rsidRPr="005E4F8D" w:rsidRDefault="00E26FEE" w:rsidP="007F35F7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业务部室认定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100" type="#_x0000_t67" style="position:absolute;left:0;text-align:left;margin-left:64.15pt;margin-top:100.3pt;width:13.5pt;height:76.9pt;z-index:251725824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layout-flow:vertical-ideographic"/>
          </v:shape>
        </w:pict>
      </w:r>
    </w:p>
    <w:p w:rsidR="00000000" w:rsidRDefault="00B0283B">
      <w:pPr>
        <w:rPr>
          <w:ins w:id="189" w:author="lianzt" w:date="2013-07-24T18:13:00Z"/>
          <w:sz w:val="36"/>
          <w:szCs w:val="36"/>
        </w:rPr>
        <w:pPrChange w:id="190" w:author="lianzt" w:date="2013-07-24T18:13:00Z">
          <w:pPr>
            <w:jc w:val="center"/>
          </w:pPr>
        </w:pPrChange>
      </w:pPr>
    </w:p>
    <w:p w:rsidR="00000000" w:rsidRDefault="00B0283B">
      <w:pPr>
        <w:rPr>
          <w:ins w:id="191" w:author="lianzt" w:date="2013-07-24T18:13:00Z"/>
          <w:sz w:val="36"/>
          <w:szCs w:val="36"/>
        </w:rPr>
        <w:pPrChange w:id="192" w:author="lianzt" w:date="2013-07-24T18:13:00Z">
          <w:pPr>
            <w:jc w:val="center"/>
          </w:pPr>
        </w:pPrChange>
      </w:pPr>
    </w:p>
    <w:p w:rsidR="00000000" w:rsidRDefault="00B0283B">
      <w:pPr>
        <w:rPr>
          <w:ins w:id="193" w:author="lianzt" w:date="2013-07-24T18:13:00Z"/>
          <w:sz w:val="36"/>
          <w:szCs w:val="36"/>
        </w:rPr>
        <w:pPrChange w:id="194" w:author="lianzt" w:date="2013-07-24T18:13:00Z">
          <w:pPr>
            <w:jc w:val="center"/>
          </w:pPr>
        </w:pPrChange>
      </w:pPr>
    </w:p>
    <w:p w:rsidR="00000000" w:rsidRDefault="00B0283B">
      <w:pPr>
        <w:rPr>
          <w:ins w:id="195" w:author="lianzt" w:date="2013-07-24T18:13:00Z"/>
          <w:sz w:val="36"/>
          <w:szCs w:val="36"/>
        </w:rPr>
        <w:pPrChange w:id="196" w:author="lianzt" w:date="2013-07-24T18:13:00Z">
          <w:pPr>
            <w:jc w:val="center"/>
          </w:pPr>
        </w:pPrChange>
      </w:pPr>
    </w:p>
    <w:p w:rsidR="00000000" w:rsidRDefault="00B0283B">
      <w:pPr>
        <w:rPr>
          <w:ins w:id="197" w:author="lianzt" w:date="2013-07-24T18:13:00Z"/>
          <w:sz w:val="36"/>
          <w:szCs w:val="36"/>
        </w:rPr>
        <w:pPrChange w:id="198" w:author="lianzt" w:date="2013-07-24T18:13:00Z">
          <w:pPr>
            <w:jc w:val="center"/>
          </w:pPr>
        </w:pPrChange>
      </w:pPr>
    </w:p>
    <w:p w:rsidR="00000000" w:rsidRDefault="00B0283B">
      <w:pPr>
        <w:rPr>
          <w:ins w:id="199" w:author="lianzt" w:date="2013-07-24T18:13:00Z"/>
          <w:sz w:val="36"/>
          <w:szCs w:val="36"/>
        </w:rPr>
        <w:pPrChange w:id="200" w:author="lianzt" w:date="2013-07-24T18:13:00Z">
          <w:pPr>
            <w:jc w:val="center"/>
          </w:pPr>
        </w:pPrChange>
      </w:pPr>
    </w:p>
    <w:p w:rsidR="00000000" w:rsidRDefault="00B0283B">
      <w:pPr>
        <w:rPr>
          <w:ins w:id="201" w:author="lianzt" w:date="2013-07-24T18:13:00Z"/>
          <w:sz w:val="36"/>
          <w:szCs w:val="36"/>
        </w:rPr>
        <w:pPrChange w:id="202" w:author="lianzt" w:date="2013-07-24T18:13:00Z">
          <w:pPr>
            <w:jc w:val="center"/>
          </w:pPr>
        </w:pPrChange>
      </w:pPr>
    </w:p>
    <w:p w:rsidR="00000000" w:rsidRDefault="00B0283B">
      <w:pPr>
        <w:rPr>
          <w:ins w:id="203" w:author="lianzt" w:date="2013-07-24T18:13:00Z"/>
          <w:sz w:val="36"/>
          <w:szCs w:val="36"/>
        </w:rPr>
        <w:pPrChange w:id="204" w:author="lianzt" w:date="2013-07-24T18:13:00Z">
          <w:pPr>
            <w:jc w:val="center"/>
          </w:pPr>
        </w:pPrChange>
      </w:pPr>
    </w:p>
    <w:p w:rsidR="00000000" w:rsidRDefault="00B0283B">
      <w:pPr>
        <w:rPr>
          <w:ins w:id="205" w:author="lianzt" w:date="2013-07-24T18:13:00Z"/>
          <w:sz w:val="36"/>
          <w:szCs w:val="36"/>
        </w:rPr>
        <w:pPrChange w:id="206" w:author="lianzt" w:date="2013-07-24T18:13:00Z">
          <w:pPr>
            <w:jc w:val="center"/>
          </w:pPr>
        </w:pPrChange>
      </w:pPr>
    </w:p>
    <w:p w:rsidR="00000000" w:rsidRDefault="00B0283B">
      <w:pPr>
        <w:rPr>
          <w:ins w:id="207" w:author="lianzt" w:date="2013-07-24T18:13:00Z"/>
          <w:sz w:val="36"/>
          <w:szCs w:val="36"/>
        </w:rPr>
        <w:pPrChange w:id="208" w:author="lianzt" w:date="2013-07-24T18:13:00Z">
          <w:pPr>
            <w:jc w:val="center"/>
          </w:pPr>
        </w:pPrChange>
      </w:pPr>
    </w:p>
    <w:p w:rsidR="00000000" w:rsidRDefault="00B0283B">
      <w:pPr>
        <w:rPr>
          <w:ins w:id="209" w:author="lianzt" w:date="2013-07-24T18:13:00Z"/>
          <w:sz w:val="36"/>
          <w:szCs w:val="36"/>
        </w:rPr>
        <w:pPrChange w:id="210" w:author="lianzt" w:date="2013-07-24T18:13:00Z">
          <w:pPr>
            <w:jc w:val="center"/>
          </w:pPr>
        </w:pPrChange>
      </w:pPr>
    </w:p>
    <w:p w:rsidR="00000000" w:rsidRDefault="00DB558C" w:rsidP="00F0370E">
      <w:pPr>
        <w:pStyle w:val="a7"/>
        <w:ind w:firstLine="420"/>
        <w:rPr>
          <w:ins w:id="211" w:author="lianzt" w:date="2013-07-24T18:13:00Z"/>
          <w:rPrChange w:id="212" w:author="lianzt" w:date="2013-07-24T18:13:00Z">
            <w:rPr>
              <w:ins w:id="213" w:author="lianzt" w:date="2013-07-24T18:13:00Z"/>
              <w:sz w:val="36"/>
              <w:szCs w:val="36"/>
            </w:rPr>
          </w:rPrChange>
        </w:rPr>
        <w:pPrChange w:id="214" w:author="lianzt" w:date="2013-07-31T14:55:00Z">
          <w:pPr>
            <w:jc w:val="center"/>
          </w:pPr>
        </w:pPrChange>
      </w:pPr>
      <w:ins w:id="215" w:author="lianzt" w:date="2013-07-24T18:13:00Z">
        <w:r w:rsidRPr="00DB558C">
          <w:rPr>
            <w:rPrChange w:id="216" w:author="lianzt" w:date="2013-07-24T18:13:00Z">
              <w:rPr>
                <w:sz w:val="36"/>
                <w:szCs w:val="36"/>
              </w:rPr>
            </w:rPrChange>
          </w:rPr>
          <w:t>1</w:t>
        </w:r>
        <w:r w:rsidRPr="00DB558C">
          <w:rPr>
            <w:rFonts w:hint="eastAsia"/>
            <w:rPrChange w:id="217" w:author="lianzt" w:date="2013-07-24T18:13:00Z">
              <w:rPr>
                <w:rFonts w:hint="eastAsia"/>
                <w:sz w:val="36"/>
                <w:szCs w:val="36"/>
              </w:rPr>
            </w:rPrChange>
          </w:rPr>
          <w:t>、机电仪类由机动部确认。</w:t>
        </w:r>
        <w:r w:rsidRPr="00DB558C">
          <w:rPr>
            <w:rPrChange w:id="218" w:author="lianzt" w:date="2013-07-24T18:13:00Z">
              <w:rPr>
                <w:sz w:val="36"/>
                <w:szCs w:val="36"/>
              </w:rPr>
            </w:rPrChange>
          </w:rPr>
          <w:t>2</w:t>
        </w:r>
        <w:r w:rsidRPr="00DB558C">
          <w:rPr>
            <w:rFonts w:hint="eastAsia"/>
            <w:rPrChange w:id="219" w:author="lianzt" w:date="2013-07-24T18:13:00Z">
              <w:rPr>
                <w:rFonts w:hint="eastAsia"/>
                <w:sz w:val="36"/>
                <w:szCs w:val="36"/>
              </w:rPr>
            </w:rPrChange>
          </w:rPr>
          <w:t>、工艺操作类由生产部</w:t>
        </w:r>
        <w:r w:rsidRPr="00DB558C">
          <w:rPr>
            <w:rPrChange w:id="220" w:author="lianzt" w:date="2013-07-24T18:13:00Z">
              <w:rPr>
                <w:sz w:val="36"/>
                <w:szCs w:val="36"/>
              </w:rPr>
            </w:rPrChange>
          </w:rPr>
          <w:t>3</w:t>
        </w:r>
        <w:r w:rsidRPr="00DB558C">
          <w:rPr>
            <w:rFonts w:hint="eastAsia"/>
            <w:rPrChange w:id="221" w:author="lianzt" w:date="2013-07-24T18:13:00Z">
              <w:rPr>
                <w:rFonts w:hint="eastAsia"/>
                <w:sz w:val="36"/>
                <w:szCs w:val="36"/>
              </w:rPr>
            </w:rPrChange>
          </w:rPr>
          <w:t>、综合安全类</w:t>
        </w:r>
      </w:ins>
    </w:p>
    <w:p w:rsidR="00B0283B" w:rsidRPr="00F0370E" w:rsidRDefault="00F0370E" w:rsidP="00F0370E">
      <w:pPr>
        <w:pStyle w:val="a7"/>
        <w:ind w:firstLine="420"/>
        <w:rPr>
          <w:rFonts w:hint="eastAsia"/>
          <w:rPrChange w:id="222" w:author="lianzt" w:date="2013-07-31T14:56:00Z">
            <w:rPr>
              <w:rFonts w:hint="eastAsia"/>
              <w:sz w:val="36"/>
              <w:szCs w:val="36"/>
            </w:rPr>
          </w:rPrChange>
        </w:rPr>
        <w:pPrChange w:id="223" w:author="lianzt" w:date="2013-07-31T14:56:00Z">
          <w:pPr>
            <w:jc w:val="center"/>
          </w:pPr>
        </w:pPrChange>
      </w:pPr>
      <w:ins w:id="224" w:author="lianzt" w:date="2013-07-31T14:55:00Z">
        <w:r w:rsidRPr="00F0370E">
          <w:rPr>
            <w:rFonts w:hint="eastAsia"/>
            <w:rPrChange w:id="225" w:author="lianzt" w:date="2013-07-31T14:56:00Z">
              <w:rPr>
                <w:rFonts w:hint="eastAsia"/>
                <w:sz w:val="36"/>
                <w:szCs w:val="36"/>
              </w:rPr>
            </w:rPrChange>
          </w:rPr>
          <w:t>1.</w:t>
        </w:r>
      </w:ins>
      <w:ins w:id="226" w:author="lianzt" w:date="2013-07-31T14:56:00Z">
        <w:r>
          <w:rPr>
            <w:rFonts w:hint="eastAsia"/>
          </w:rPr>
          <w:t>隐患收购申请、</w:t>
        </w:r>
        <w:r>
          <w:rPr>
            <w:rFonts w:hint="eastAsia"/>
          </w:rPr>
          <w:t>2.</w:t>
        </w:r>
      </w:ins>
      <w:ins w:id="227" w:author="lianzt" w:date="2013-07-31T14:57:00Z">
        <w:r>
          <w:rPr>
            <w:rFonts w:hint="eastAsia"/>
          </w:rPr>
          <w:t>隐患核实、</w:t>
        </w:r>
        <w:r>
          <w:rPr>
            <w:rFonts w:hint="eastAsia"/>
          </w:rPr>
          <w:t>3.</w:t>
        </w:r>
        <w:r>
          <w:rPr>
            <w:rFonts w:hint="eastAsia"/>
          </w:rPr>
          <w:t>机电仪类认定</w:t>
        </w:r>
      </w:ins>
      <w:ins w:id="228" w:author="lianzt" w:date="2013-07-31T14:58:00Z">
        <w:r>
          <w:rPr>
            <w:rFonts w:hint="eastAsia"/>
          </w:rPr>
          <w:t>、</w:t>
        </w:r>
      </w:ins>
      <w:ins w:id="229" w:author="lianzt" w:date="2013-07-31T14:57:00Z">
        <w:r>
          <w:rPr>
            <w:rFonts w:hint="eastAsia"/>
          </w:rPr>
          <w:t>4.</w:t>
        </w:r>
        <w:r>
          <w:rPr>
            <w:rFonts w:hint="eastAsia"/>
          </w:rPr>
          <w:t>工艺操作类认定、</w:t>
        </w:r>
      </w:ins>
      <w:ins w:id="230" w:author="lianzt" w:date="2013-07-31T14:58:00Z">
        <w:r>
          <w:rPr>
            <w:rFonts w:hint="eastAsia"/>
          </w:rPr>
          <w:t>5.</w:t>
        </w:r>
        <w:r>
          <w:rPr>
            <w:rFonts w:hint="eastAsia"/>
          </w:rPr>
          <w:t>综合安全类认定、</w:t>
        </w:r>
        <w:r>
          <w:rPr>
            <w:rFonts w:hint="eastAsia"/>
          </w:rPr>
          <w:t>6.</w:t>
        </w:r>
        <w:r>
          <w:rPr>
            <w:rFonts w:hint="eastAsia"/>
          </w:rPr>
          <w:t>隐患收购查询、</w:t>
        </w:r>
        <w:r>
          <w:rPr>
            <w:rFonts w:hint="eastAsia"/>
          </w:rPr>
          <w:t>7.</w:t>
        </w:r>
        <w:r>
          <w:rPr>
            <w:rFonts w:hint="eastAsia"/>
          </w:rPr>
          <w:t>隐患收购删除</w:t>
        </w:r>
        <w:r w:rsidR="007F18CA">
          <w:rPr>
            <w:rFonts w:hint="eastAsia"/>
          </w:rPr>
          <w:t>、</w:t>
        </w:r>
      </w:ins>
      <w:ins w:id="231" w:author="lianzt" w:date="2013-07-31T14:59:00Z">
        <w:r w:rsidR="007F18CA">
          <w:rPr>
            <w:rFonts w:hint="eastAsia"/>
          </w:rPr>
          <w:t>8.</w:t>
        </w:r>
        <w:r w:rsidR="007F18CA">
          <w:rPr>
            <w:rFonts w:hint="eastAsia"/>
          </w:rPr>
          <w:t>隐患收购清单</w:t>
        </w:r>
      </w:ins>
    </w:p>
    <w:sectPr w:rsidR="00B0283B" w:rsidRPr="00F0370E" w:rsidSect="00341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283B" w:rsidRDefault="00B0283B" w:rsidP="00BD1C6B">
      <w:r>
        <w:separator/>
      </w:r>
    </w:p>
  </w:endnote>
  <w:endnote w:type="continuationSeparator" w:id="1">
    <w:p w:rsidR="00B0283B" w:rsidRDefault="00B0283B" w:rsidP="00BD1C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283B" w:rsidRDefault="00B0283B" w:rsidP="00BD1C6B">
      <w:r>
        <w:separator/>
      </w:r>
    </w:p>
  </w:footnote>
  <w:footnote w:type="continuationSeparator" w:id="1">
    <w:p w:rsidR="00B0283B" w:rsidRDefault="00B0283B" w:rsidP="00BD1C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00007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0000000D"/>
    <w:multiLevelType w:val="singleLevel"/>
    <w:tmpl w:val="0000000D"/>
    <w:lvl w:ilvl="0">
      <w:start w:val="1"/>
      <w:numFmt w:val="decimal"/>
      <w:suff w:val="nothing"/>
      <w:lvlText w:val="%1）"/>
      <w:lvlJc w:val="left"/>
    </w:lvl>
  </w:abstractNum>
  <w:abstractNum w:abstractNumId="2">
    <w:nsid w:val="0000000E"/>
    <w:multiLevelType w:val="singleLevel"/>
    <w:tmpl w:val="0000000E"/>
    <w:lvl w:ilvl="0">
      <w:start w:val="1"/>
      <w:numFmt w:val="decimal"/>
      <w:suff w:val="nothing"/>
      <w:lvlText w:val="%1、"/>
      <w:lvlJc w:val="left"/>
    </w:lvl>
  </w:abstractNum>
  <w:abstractNum w:abstractNumId="3">
    <w:nsid w:val="0000000F"/>
    <w:multiLevelType w:val="singleLevel"/>
    <w:tmpl w:val="0000000F"/>
    <w:lvl w:ilvl="0">
      <w:start w:val="3"/>
      <w:numFmt w:val="decimal"/>
      <w:suff w:val="nothing"/>
      <w:lvlText w:val="%1、"/>
      <w:lvlJc w:val="left"/>
    </w:lvl>
  </w:abstractNum>
  <w:abstractNum w:abstractNumId="4">
    <w:nsid w:val="00000011"/>
    <w:multiLevelType w:val="singleLevel"/>
    <w:tmpl w:val="00000011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1C6B"/>
    <w:rsid w:val="00000A9F"/>
    <w:rsid w:val="00013A65"/>
    <w:rsid w:val="00017DEE"/>
    <w:rsid w:val="000423B8"/>
    <w:rsid w:val="000521CB"/>
    <w:rsid w:val="000673A1"/>
    <w:rsid w:val="00073A63"/>
    <w:rsid w:val="000778DB"/>
    <w:rsid w:val="000A1B9B"/>
    <w:rsid w:val="000A36DD"/>
    <w:rsid w:val="000A7061"/>
    <w:rsid w:val="000B444B"/>
    <w:rsid w:val="000C0733"/>
    <w:rsid w:val="000E1431"/>
    <w:rsid w:val="000E2352"/>
    <w:rsid w:val="000E3614"/>
    <w:rsid w:val="00104E22"/>
    <w:rsid w:val="001104D3"/>
    <w:rsid w:val="00110E3B"/>
    <w:rsid w:val="00115A03"/>
    <w:rsid w:val="00116E8F"/>
    <w:rsid w:val="001175CC"/>
    <w:rsid w:val="00121465"/>
    <w:rsid w:val="00127C76"/>
    <w:rsid w:val="00140B16"/>
    <w:rsid w:val="00156C51"/>
    <w:rsid w:val="00157D24"/>
    <w:rsid w:val="00191B1E"/>
    <w:rsid w:val="00192673"/>
    <w:rsid w:val="001928BB"/>
    <w:rsid w:val="001A0448"/>
    <w:rsid w:val="001A1693"/>
    <w:rsid w:val="001B1004"/>
    <w:rsid w:val="001B6F3D"/>
    <w:rsid w:val="001C0552"/>
    <w:rsid w:val="001C4481"/>
    <w:rsid w:val="001D23F6"/>
    <w:rsid w:val="001D41FA"/>
    <w:rsid w:val="001D54DA"/>
    <w:rsid w:val="001E1296"/>
    <w:rsid w:val="001E757E"/>
    <w:rsid w:val="001F123C"/>
    <w:rsid w:val="001F54FE"/>
    <w:rsid w:val="00203137"/>
    <w:rsid w:val="00210D9E"/>
    <w:rsid w:val="00215FD4"/>
    <w:rsid w:val="00230F96"/>
    <w:rsid w:val="00235A0F"/>
    <w:rsid w:val="002373CF"/>
    <w:rsid w:val="002428A5"/>
    <w:rsid w:val="0024575E"/>
    <w:rsid w:val="002462E8"/>
    <w:rsid w:val="002521D2"/>
    <w:rsid w:val="00253259"/>
    <w:rsid w:val="002675E1"/>
    <w:rsid w:val="00271F9B"/>
    <w:rsid w:val="00290CEF"/>
    <w:rsid w:val="002B06D2"/>
    <w:rsid w:val="002B38DD"/>
    <w:rsid w:val="002C5452"/>
    <w:rsid w:val="002D2AA1"/>
    <w:rsid w:val="002F7441"/>
    <w:rsid w:val="00341EFF"/>
    <w:rsid w:val="00374C77"/>
    <w:rsid w:val="003768E2"/>
    <w:rsid w:val="003912CF"/>
    <w:rsid w:val="003A09C4"/>
    <w:rsid w:val="003A2DFD"/>
    <w:rsid w:val="003D4581"/>
    <w:rsid w:val="003D6EC1"/>
    <w:rsid w:val="003D7021"/>
    <w:rsid w:val="003D7607"/>
    <w:rsid w:val="003F1886"/>
    <w:rsid w:val="003F6766"/>
    <w:rsid w:val="003F773D"/>
    <w:rsid w:val="004318CF"/>
    <w:rsid w:val="0044092F"/>
    <w:rsid w:val="00447326"/>
    <w:rsid w:val="004511EE"/>
    <w:rsid w:val="004660E5"/>
    <w:rsid w:val="0049759B"/>
    <w:rsid w:val="004A6D01"/>
    <w:rsid w:val="004B420F"/>
    <w:rsid w:val="004D0B69"/>
    <w:rsid w:val="004E09D6"/>
    <w:rsid w:val="004E60CB"/>
    <w:rsid w:val="00504F82"/>
    <w:rsid w:val="00512447"/>
    <w:rsid w:val="00527D1F"/>
    <w:rsid w:val="00532B2D"/>
    <w:rsid w:val="005538C0"/>
    <w:rsid w:val="005613E8"/>
    <w:rsid w:val="00561E16"/>
    <w:rsid w:val="0059669E"/>
    <w:rsid w:val="005C0603"/>
    <w:rsid w:val="005C583C"/>
    <w:rsid w:val="005E4F8D"/>
    <w:rsid w:val="005F3F36"/>
    <w:rsid w:val="005F595F"/>
    <w:rsid w:val="006121A1"/>
    <w:rsid w:val="00617ACC"/>
    <w:rsid w:val="00634CE9"/>
    <w:rsid w:val="0063735E"/>
    <w:rsid w:val="006403FE"/>
    <w:rsid w:val="006451FE"/>
    <w:rsid w:val="00661A8B"/>
    <w:rsid w:val="00662F36"/>
    <w:rsid w:val="00665862"/>
    <w:rsid w:val="00665BE6"/>
    <w:rsid w:val="0068345C"/>
    <w:rsid w:val="00687FE5"/>
    <w:rsid w:val="006A2C4C"/>
    <w:rsid w:val="006C05B5"/>
    <w:rsid w:val="006C591C"/>
    <w:rsid w:val="006E1FB5"/>
    <w:rsid w:val="007046C3"/>
    <w:rsid w:val="007047A8"/>
    <w:rsid w:val="0070501E"/>
    <w:rsid w:val="0070769A"/>
    <w:rsid w:val="007359C7"/>
    <w:rsid w:val="00736343"/>
    <w:rsid w:val="00751E9A"/>
    <w:rsid w:val="00752B40"/>
    <w:rsid w:val="0077582A"/>
    <w:rsid w:val="00787B9F"/>
    <w:rsid w:val="007938E8"/>
    <w:rsid w:val="007B3371"/>
    <w:rsid w:val="007D5328"/>
    <w:rsid w:val="007F0058"/>
    <w:rsid w:val="007F08EB"/>
    <w:rsid w:val="007F0E79"/>
    <w:rsid w:val="007F18CA"/>
    <w:rsid w:val="007F35F7"/>
    <w:rsid w:val="007F3BA6"/>
    <w:rsid w:val="0081104E"/>
    <w:rsid w:val="008123DB"/>
    <w:rsid w:val="00823FAE"/>
    <w:rsid w:val="00824A7F"/>
    <w:rsid w:val="00825863"/>
    <w:rsid w:val="008310C5"/>
    <w:rsid w:val="00841FA1"/>
    <w:rsid w:val="0086408E"/>
    <w:rsid w:val="00865C8B"/>
    <w:rsid w:val="00873380"/>
    <w:rsid w:val="008A2E1D"/>
    <w:rsid w:val="008A6A38"/>
    <w:rsid w:val="008F4265"/>
    <w:rsid w:val="009064D4"/>
    <w:rsid w:val="00914B71"/>
    <w:rsid w:val="00933454"/>
    <w:rsid w:val="00935131"/>
    <w:rsid w:val="00952280"/>
    <w:rsid w:val="00953672"/>
    <w:rsid w:val="0096403D"/>
    <w:rsid w:val="009A651C"/>
    <w:rsid w:val="009B4F46"/>
    <w:rsid w:val="009C09D9"/>
    <w:rsid w:val="009C0C61"/>
    <w:rsid w:val="009D59AB"/>
    <w:rsid w:val="009E2F65"/>
    <w:rsid w:val="009E4C61"/>
    <w:rsid w:val="009F120E"/>
    <w:rsid w:val="00A05813"/>
    <w:rsid w:val="00A073B4"/>
    <w:rsid w:val="00A3234B"/>
    <w:rsid w:val="00A63397"/>
    <w:rsid w:val="00A646D1"/>
    <w:rsid w:val="00A72643"/>
    <w:rsid w:val="00A83A01"/>
    <w:rsid w:val="00AA5B6B"/>
    <w:rsid w:val="00AA69E7"/>
    <w:rsid w:val="00AB1B56"/>
    <w:rsid w:val="00AC4FA9"/>
    <w:rsid w:val="00AC6114"/>
    <w:rsid w:val="00AC6CCE"/>
    <w:rsid w:val="00B0283B"/>
    <w:rsid w:val="00B03D37"/>
    <w:rsid w:val="00B04207"/>
    <w:rsid w:val="00B107DD"/>
    <w:rsid w:val="00B239B9"/>
    <w:rsid w:val="00B614B1"/>
    <w:rsid w:val="00B67621"/>
    <w:rsid w:val="00B70C19"/>
    <w:rsid w:val="00B8752A"/>
    <w:rsid w:val="00B93371"/>
    <w:rsid w:val="00B95FC4"/>
    <w:rsid w:val="00B97B90"/>
    <w:rsid w:val="00BB76D5"/>
    <w:rsid w:val="00BD0723"/>
    <w:rsid w:val="00BD1C6B"/>
    <w:rsid w:val="00BD3AC7"/>
    <w:rsid w:val="00BD3C42"/>
    <w:rsid w:val="00BE2A8D"/>
    <w:rsid w:val="00C11208"/>
    <w:rsid w:val="00C303BA"/>
    <w:rsid w:val="00C3535E"/>
    <w:rsid w:val="00C46765"/>
    <w:rsid w:val="00C57AE3"/>
    <w:rsid w:val="00C63010"/>
    <w:rsid w:val="00C73452"/>
    <w:rsid w:val="00C73FA9"/>
    <w:rsid w:val="00CA0BC5"/>
    <w:rsid w:val="00CA1D98"/>
    <w:rsid w:val="00CB47FE"/>
    <w:rsid w:val="00CF2662"/>
    <w:rsid w:val="00CF472F"/>
    <w:rsid w:val="00D105A2"/>
    <w:rsid w:val="00D42953"/>
    <w:rsid w:val="00D50A64"/>
    <w:rsid w:val="00D544B9"/>
    <w:rsid w:val="00D57166"/>
    <w:rsid w:val="00D61D6B"/>
    <w:rsid w:val="00D665E3"/>
    <w:rsid w:val="00D73399"/>
    <w:rsid w:val="00D74F50"/>
    <w:rsid w:val="00D96975"/>
    <w:rsid w:val="00DA4A25"/>
    <w:rsid w:val="00DA69CC"/>
    <w:rsid w:val="00DA70DF"/>
    <w:rsid w:val="00DB4B31"/>
    <w:rsid w:val="00DB558C"/>
    <w:rsid w:val="00DE1B1C"/>
    <w:rsid w:val="00DF3858"/>
    <w:rsid w:val="00DF4F45"/>
    <w:rsid w:val="00DF6F5A"/>
    <w:rsid w:val="00E03D83"/>
    <w:rsid w:val="00E0411A"/>
    <w:rsid w:val="00E10EFB"/>
    <w:rsid w:val="00E26FEE"/>
    <w:rsid w:val="00E51E52"/>
    <w:rsid w:val="00E5215D"/>
    <w:rsid w:val="00E702AB"/>
    <w:rsid w:val="00E71466"/>
    <w:rsid w:val="00E81D5A"/>
    <w:rsid w:val="00E8316C"/>
    <w:rsid w:val="00E95306"/>
    <w:rsid w:val="00EB1208"/>
    <w:rsid w:val="00EB3E58"/>
    <w:rsid w:val="00EB69DA"/>
    <w:rsid w:val="00ED0034"/>
    <w:rsid w:val="00ED7DC2"/>
    <w:rsid w:val="00EE59DE"/>
    <w:rsid w:val="00F00DDB"/>
    <w:rsid w:val="00F0370E"/>
    <w:rsid w:val="00F04D3A"/>
    <w:rsid w:val="00F07C3E"/>
    <w:rsid w:val="00F12A66"/>
    <w:rsid w:val="00F46001"/>
    <w:rsid w:val="00F807A8"/>
    <w:rsid w:val="00F82201"/>
    <w:rsid w:val="00F946CC"/>
    <w:rsid w:val="00F953E3"/>
    <w:rsid w:val="00FA798A"/>
    <w:rsid w:val="00FC4D79"/>
    <w:rsid w:val="00FC5FF1"/>
    <w:rsid w:val="00FF0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11" type="connector" idref="#_x0000_s1060"/>
        <o:r id="V:Rule12" type="connector" idref="#_x0000_s1088"/>
        <o:r id="V:Rule13" type="connector" idref="#_x0000_s1103"/>
        <o:r id="V:Rule14" type="connector" idref="#_x0000_s1034"/>
        <o:r id="V:Rule15" type="connector" idref="#_x0000_s1038"/>
        <o:r id="V:Rule16" type="connector" idref="#_x0000_s1056"/>
        <o:r id="V:Rule17" type="connector" idref="#_x0000_s1099"/>
        <o:r id="V:Rule18" type="connector" idref="#_x0000_s1036"/>
        <o:r id="V:Rule19" type="connector" idref="#_x0000_s1085"/>
        <o:r id="V:Rule20" type="connector" idref="#_x0000_s106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C6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A83A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1F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E1F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21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1C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1C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1C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1C6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D0B6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D0B69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E1F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6E1FB5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6E1FB5"/>
    <w:rPr>
      <w:rFonts w:ascii="宋体" w:eastAsia="宋体" w:hAnsi="Times New Roman" w:cs="Times New Roman"/>
      <w:sz w:val="18"/>
      <w:szCs w:val="18"/>
    </w:rPr>
  </w:style>
  <w:style w:type="paragraph" w:styleId="a7">
    <w:name w:val="No Spacing"/>
    <w:uiPriority w:val="1"/>
    <w:qFormat/>
    <w:rsid w:val="006E1FB5"/>
    <w:pPr>
      <w:widowControl w:val="0"/>
      <w:ind w:firstLineChars="200" w:firstLine="200"/>
      <w:pPrChange w:id="0" w:author="lianzt" w:date="2013-07-24T21:09:00Z">
        <w:pPr>
          <w:widowControl w:val="0"/>
          <w:jc w:val="both"/>
        </w:pPr>
      </w:pPrChange>
    </w:pPr>
    <w:rPr>
      <w:rFonts w:ascii="Times New Roman" w:eastAsia="宋体" w:hAnsi="Times New Roman" w:cs="Times New Roman"/>
      <w:szCs w:val="20"/>
      <w:rPrChange w:id="0" w:author="lianzt" w:date="2013-07-24T21:09:00Z">
        <w:rPr>
          <w:rFonts w:eastAsia="宋体"/>
          <w:kern w:val="2"/>
          <w:sz w:val="21"/>
          <w:lang w:val="en-US" w:eastAsia="zh-CN" w:bidi="ar-SA"/>
        </w:rPr>
      </w:rPrChange>
    </w:rPr>
  </w:style>
  <w:style w:type="paragraph" w:styleId="a8">
    <w:name w:val="Title"/>
    <w:basedOn w:val="a"/>
    <w:next w:val="a"/>
    <w:link w:val="Char3"/>
    <w:uiPriority w:val="10"/>
    <w:qFormat/>
    <w:rsid w:val="006E1FB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6E1FB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E1FB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83A0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rsid w:val="006121A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61B76-88C5-41E2-BBE4-8F02FF28B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6</Pages>
  <Words>195</Words>
  <Characters>1116</Characters>
  <Application>Microsoft Office Word</Application>
  <DocSecurity>0</DocSecurity>
  <Lines>9</Lines>
  <Paragraphs>2</Paragraphs>
  <ScaleCrop>false</ScaleCrop>
  <Company>Lenovo</Company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闫军</dc:creator>
  <cp:keywords/>
  <dc:description/>
  <cp:lastModifiedBy>lianzt</cp:lastModifiedBy>
  <cp:revision>245</cp:revision>
  <dcterms:created xsi:type="dcterms:W3CDTF">2013-07-24T01:54:00Z</dcterms:created>
  <dcterms:modified xsi:type="dcterms:W3CDTF">2013-07-31T06:59:00Z</dcterms:modified>
</cp:coreProperties>
</file>